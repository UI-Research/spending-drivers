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160ED" w14:textId="77777777" w:rsidR="00C602B7" w:rsidRDefault="00925AE4" w:rsidP="0004546E">
      <w:r>
        <w:t>Supplementary Data</w:t>
      </w:r>
    </w:p>
    <w:p w14:paraId="05D0474E" w14:textId="594D3219" w:rsidR="00925AE4" w:rsidRDefault="00925AE4" w:rsidP="0004546E">
      <w:r>
        <w:t>January 28, 2016</w:t>
      </w:r>
    </w:p>
    <w:p w14:paraId="224C41B2" w14:textId="77777777" w:rsidR="00925AE4" w:rsidRDefault="00925AE4" w:rsidP="0004546E">
      <w:r>
        <w:t xml:space="preserve">John Iselin </w:t>
      </w:r>
    </w:p>
    <w:p w14:paraId="628112A4" w14:textId="77777777" w:rsidR="00925AE4" w:rsidRDefault="00925AE4" w:rsidP="0004546E"/>
    <w:p w14:paraId="0CB51AA3" w14:textId="77777777" w:rsidR="00BE3DBD" w:rsidRDefault="00BE3DBD" w:rsidP="0004546E">
      <w:r>
        <w:t xml:space="preserve">Data will be in the </w:t>
      </w:r>
      <w:r w:rsidRPr="00BE3DBD">
        <w:rPr>
          <w:i/>
        </w:rPr>
        <w:t xml:space="preserve">/Box Sync/Spending Drivers/Data Files/Suppl. Data </w:t>
      </w:r>
      <w:r w:rsidRPr="00BE3DBD">
        <w:t>folder</w:t>
      </w:r>
      <w:r w:rsidRPr="00BE3DBD">
        <w:rPr>
          <w:i/>
        </w:rPr>
        <w:t>.</w:t>
      </w:r>
      <w:r>
        <w:t xml:space="preserve"> </w:t>
      </w:r>
    </w:p>
    <w:p w14:paraId="1ACB98C3" w14:textId="77777777" w:rsidR="00BE3DBD" w:rsidRDefault="00BE3DBD" w:rsidP="0004546E"/>
    <w:p w14:paraId="0FB03780" w14:textId="77777777" w:rsidR="00BE3DBD" w:rsidRDefault="00BE3DBD" w:rsidP="0004546E"/>
    <w:p w14:paraId="764DE7FD" w14:textId="77777777" w:rsidR="00925AE4" w:rsidRPr="00BE3DBD" w:rsidRDefault="00925AE4" w:rsidP="0004546E">
      <w:pPr>
        <w:rPr>
          <w:b/>
        </w:rPr>
      </w:pPr>
      <w:r w:rsidRPr="00BE3DBD">
        <w:rPr>
          <w:b/>
        </w:rPr>
        <w:t>General Data:</w:t>
      </w:r>
    </w:p>
    <w:p w14:paraId="25C9C17C" w14:textId="77777777" w:rsidR="00925AE4" w:rsidRDefault="00925AE4" w:rsidP="0004546E"/>
    <w:p w14:paraId="48106D2A" w14:textId="77777777" w:rsidR="00BE3DBD" w:rsidRDefault="00EF188F" w:rsidP="0004546E">
      <w:r>
        <w:t>Name: Explained and u</w:t>
      </w:r>
      <w:r w:rsidR="009F2CE5">
        <w:t xml:space="preserve">nexplained </w:t>
      </w:r>
      <w:r>
        <w:t>wages by s</w:t>
      </w:r>
      <w:r w:rsidR="00BE3DBD">
        <w:t xml:space="preserve">tate and </w:t>
      </w:r>
      <w:r>
        <w:t>ex</w:t>
      </w:r>
      <w:r w:rsidR="00BE3DBD">
        <w:t xml:space="preserve">penditure </w:t>
      </w:r>
      <w:r>
        <w:t xml:space="preserve">categories. </w:t>
      </w:r>
      <w:r w:rsidR="00BE3DBD">
        <w:t xml:space="preserve"> </w:t>
      </w:r>
    </w:p>
    <w:p w14:paraId="3938CA29" w14:textId="77777777" w:rsidR="00BE3DBD" w:rsidRDefault="00BE3DBD" w:rsidP="0004546E"/>
    <w:p w14:paraId="52B061EE" w14:textId="77777777" w:rsidR="00925AE4" w:rsidRDefault="00BE3DBD" w:rsidP="0004546E">
      <w:r>
        <w:t xml:space="preserve">Description: Using BLS data on state-level average wage by occupation, and ONET data on average education level by occupation, we create state-level wage estimates based on the labor market conditions in a given state and expenditure category. For example, if college graduates are paid more in California then in Wyoming, we would expect teachers – who need college degrees – to demand more money for their services. By comparing actual payroll to these expected wage estimates, we can figure out how much of a state’s payroll is driven by labor conditions and how much is driven by other “unexplained” categories. </w:t>
      </w:r>
    </w:p>
    <w:p w14:paraId="53A9DBE6" w14:textId="77777777" w:rsidR="00BE3DBD" w:rsidRDefault="00BE3DBD" w:rsidP="0004546E"/>
    <w:p w14:paraId="3665EABC" w14:textId="77777777" w:rsidR="00BE3DBD" w:rsidRDefault="00BE3DBD" w:rsidP="0004546E">
      <w:commentRangeStart w:id="0"/>
      <w:r>
        <w:t xml:space="preserve">File Name: </w:t>
      </w:r>
      <w:r w:rsidRPr="00BE3DBD">
        <w:t>Spending Drivers - Explained and Unexplained Wages</w:t>
      </w:r>
      <w:r>
        <w:t>.xlsx</w:t>
      </w:r>
      <w:commentRangeEnd w:id="0"/>
      <w:r w:rsidR="00E14005">
        <w:rPr>
          <w:rStyle w:val="CommentReference"/>
        </w:rPr>
        <w:commentReference w:id="0"/>
      </w:r>
    </w:p>
    <w:p w14:paraId="425D5D22" w14:textId="77777777" w:rsidR="008E7B68" w:rsidRDefault="008E7B68" w:rsidP="0004546E"/>
    <w:p w14:paraId="3AD03285" w14:textId="77777777" w:rsidR="008E7B68" w:rsidRDefault="008E7B68" w:rsidP="0004546E">
      <w:r>
        <w:t xml:space="preserve">Citation: </w:t>
      </w:r>
    </w:p>
    <w:p w14:paraId="12CABEA4" w14:textId="602EEB8F" w:rsidR="008E7B68" w:rsidRDefault="008E7B68" w:rsidP="0004546E">
      <w:proofErr w:type="gramStart"/>
      <w:r>
        <w:t>Bureau of Labor Statistics, Occupational Employment Statistics.</w:t>
      </w:r>
      <w:proofErr w:type="gramEnd"/>
      <w:r>
        <w:t xml:space="preserve"> May 2012 State Occupational Employment and Wage </w:t>
      </w:r>
      <w:proofErr w:type="gramStart"/>
      <w:r>
        <w:t>Estimates.</w:t>
      </w:r>
      <w:proofErr w:type="gramEnd"/>
      <w:r>
        <w:t xml:space="preserve"> </w:t>
      </w:r>
      <w:proofErr w:type="gramStart"/>
      <w:r>
        <w:t>Updated April 8, 2013.</w:t>
      </w:r>
      <w:proofErr w:type="gramEnd"/>
      <w:r>
        <w:t xml:space="preserve"> </w:t>
      </w:r>
      <w:hyperlink r:id="rId8" w:history="1">
        <w:r w:rsidRPr="00570850">
          <w:rPr>
            <w:rStyle w:val="Hyperlink"/>
          </w:rPr>
          <w:t>http://www.bls.gov/oes/tables.htm</w:t>
        </w:r>
      </w:hyperlink>
      <w:r>
        <w:t xml:space="preserve"> </w:t>
      </w:r>
    </w:p>
    <w:p w14:paraId="7EEB0283" w14:textId="77777777" w:rsidR="00BE3DBD" w:rsidRPr="00FB66B6" w:rsidRDefault="00BE3DBD" w:rsidP="0004546E"/>
    <w:p w14:paraId="030FC596" w14:textId="33683692" w:rsidR="008E7B68" w:rsidRPr="00FB66B6" w:rsidRDefault="003F5DA4" w:rsidP="0004546E">
      <w:proofErr w:type="gramStart"/>
      <w:r w:rsidRPr="00FB66B6">
        <w:t>Occupational Information Network (O*NET).</w:t>
      </w:r>
      <w:proofErr w:type="gramEnd"/>
      <w:r w:rsidRPr="00FB66B6">
        <w:t xml:space="preserve"> O*NET Resource Center, Production Database – O*NET </w:t>
      </w:r>
      <w:r w:rsidR="00FB66B6" w:rsidRPr="00FB66B6">
        <w:t xml:space="preserve">20.1. </w:t>
      </w:r>
      <w:proofErr w:type="gramStart"/>
      <w:r w:rsidR="00FB66B6" w:rsidRPr="00FB66B6">
        <w:t>Job Zones.</w:t>
      </w:r>
      <w:proofErr w:type="gramEnd"/>
      <w:r w:rsidR="00FB66B6" w:rsidRPr="00FB66B6">
        <w:t xml:space="preserve"> </w:t>
      </w:r>
      <w:proofErr w:type="gramStart"/>
      <w:r w:rsidR="00FB66B6" w:rsidRPr="00FB66B6">
        <w:t>Updated October 2015.</w:t>
      </w:r>
      <w:proofErr w:type="gramEnd"/>
      <w:r w:rsidR="00FB66B6" w:rsidRPr="00FB66B6">
        <w:t xml:space="preserve"> </w:t>
      </w:r>
      <w:hyperlink r:id="rId9" w:history="1">
        <w:r w:rsidR="00FB66B6" w:rsidRPr="00FB66B6">
          <w:rPr>
            <w:rStyle w:val="Hyperlink"/>
          </w:rPr>
          <w:t>http://www.onetcenter.org/database.html?p=2</w:t>
        </w:r>
      </w:hyperlink>
      <w:r w:rsidR="00FB66B6" w:rsidRPr="00FB66B6">
        <w:t xml:space="preserve"> </w:t>
      </w:r>
    </w:p>
    <w:p w14:paraId="40025030" w14:textId="77777777" w:rsidR="00FB66B6" w:rsidRPr="00FB66B6" w:rsidRDefault="00FB66B6" w:rsidP="0004546E"/>
    <w:p w14:paraId="33CB106A" w14:textId="014A3478" w:rsidR="00FB66B6" w:rsidRPr="00FB66B6" w:rsidRDefault="00FB66B6" w:rsidP="0004546E">
      <w:proofErr w:type="gramStart"/>
      <w:r w:rsidRPr="00FB66B6">
        <w:t>US Census Bureau.</w:t>
      </w:r>
      <w:proofErr w:type="gramEnd"/>
      <w:r w:rsidRPr="00FB66B6">
        <w:t xml:space="preserve"> 2012 State and Local Government Payroll downloadable data file – </w:t>
      </w:r>
      <w:hyperlink r:id="rId10"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0F1BCFE8" w14:textId="77777777" w:rsidR="008E7B68" w:rsidRDefault="008E7B68" w:rsidP="0004546E"/>
    <w:p w14:paraId="18CC6217" w14:textId="77777777" w:rsidR="00BE3DBD" w:rsidRDefault="00BE3DBD" w:rsidP="0004546E"/>
    <w:p w14:paraId="73DBC1A0" w14:textId="77777777" w:rsidR="00BE3DBD" w:rsidRDefault="00BE3DBD" w:rsidP="0004546E">
      <w:r>
        <w:t xml:space="preserve">Name: </w:t>
      </w:r>
      <w:r w:rsidR="00EF188F">
        <w:t xml:space="preserve">Share of expenditures from the federal government by state and select expenditure categories. </w:t>
      </w:r>
    </w:p>
    <w:p w14:paraId="50A01CF2" w14:textId="77777777" w:rsidR="00EF188F" w:rsidRDefault="00EF188F" w:rsidP="0004546E"/>
    <w:p w14:paraId="298359A4" w14:textId="77777777" w:rsidR="00EF188F" w:rsidRDefault="00EF188F" w:rsidP="0004546E">
      <w:r>
        <w:t>Description: Using US Census Bure</w:t>
      </w:r>
      <w:r w:rsidR="00402E2F">
        <w:t xml:space="preserve">au data on spending and federal intergovernmental transfers to state and local governments, we calculated the percent of a state’s spending on a given spending category that came from the federal government. The US census does not have data for every spending category we use in this </w:t>
      </w:r>
      <w:proofErr w:type="spellStart"/>
      <w:r w:rsidR="00402E2F">
        <w:t>webtool</w:t>
      </w:r>
      <w:proofErr w:type="spellEnd"/>
      <w:r w:rsidR="00402E2F">
        <w:t xml:space="preserve">. For example, the categories for K12 and higher education are combined into one “education” category for the purposes of measuring federal transfers, and the public safety categories (police, fire, and corrections) are excluded entirely.  </w:t>
      </w:r>
    </w:p>
    <w:p w14:paraId="2F12A75F" w14:textId="77777777" w:rsidR="00EF188F" w:rsidRDefault="00EF188F" w:rsidP="0004546E"/>
    <w:p w14:paraId="5FE5048F" w14:textId="77777777" w:rsidR="00FB66B6" w:rsidRDefault="00FB66B6" w:rsidP="0004546E"/>
    <w:p w14:paraId="79ABA33A" w14:textId="77777777" w:rsidR="00EF188F" w:rsidRDefault="00EF188F" w:rsidP="0004546E">
      <w:r>
        <w:t xml:space="preserve">File Name: </w:t>
      </w:r>
      <w:r w:rsidRPr="00EF188F">
        <w:t>Spending Drivers - Share of Expenditures from the Federal Government</w:t>
      </w:r>
      <w:r>
        <w:t>.xlsx</w:t>
      </w:r>
    </w:p>
    <w:p w14:paraId="48A1DF5B" w14:textId="77777777" w:rsidR="00BE3DBD" w:rsidRDefault="00BE3DBD" w:rsidP="0004546E"/>
    <w:p w14:paraId="094F2315" w14:textId="2ECE0055" w:rsidR="00FB66B6" w:rsidRDefault="00FB66B6"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1" w:history="1">
        <w:r w:rsidRPr="00570850">
          <w:rPr>
            <w:rStyle w:val="Hyperlink"/>
          </w:rPr>
          <w:t>http://www.census.gov//govs/local/historical_data_2012.html</w:t>
        </w:r>
      </w:hyperlink>
      <w:r>
        <w:t xml:space="preserve"> </w:t>
      </w:r>
    </w:p>
    <w:p w14:paraId="6BE3B866" w14:textId="77777777" w:rsidR="00FB66B6" w:rsidRDefault="00FB66B6" w:rsidP="0004546E"/>
    <w:p w14:paraId="1A2623F5" w14:textId="77777777" w:rsidR="00FB66B6" w:rsidRDefault="00FB66B6" w:rsidP="0004546E"/>
    <w:p w14:paraId="582845D2" w14:textId="4FC273AE" w:rsidR="001E0923" w:rsidRDefault="001E0923" w:rsidP="0004546E">
      <w:r>
        <w:t>Name: Charges by state and select expenditure categories.</w:t>
      </w:r>
    </w:p>
    <w:p w14:paraId="1C0B7005" w14:textId="77777777" w:rsidR="001E0923" w:rsidRDefault="001E0923" w:rsidP="0004546E"/>
    <w:p w14:paraId="7DD5246A" w14:textId="1847FB1A" w:rsidR="001E0923" w:rsidRDefault="001E0923" w:rsidP="0004546E">
      <w:r>
        <w:t xml:space="preserve">Description: </w:t>
      </w:r>
      <w:r w:rsidR="00FC6EFD">
        <w:t xml:space="preserve">The US Census Bureau’s Survey of State and Local Government Finances collects data on revenue, expenditures, and other categories of government finances. One of these categories is user fees and charges. The Census Bureau defines these as sums received from the public for providing certain goods and services. In essence, they are prices paid by the public to the government, so they can be treated as income from various expenditure areas. Tolls from highways are a good example. </w:t>
      </w:r>
      <w:r>
        <w:t xml:space="preserve">Using US Census Bureau data on spending and charges, we show total expenditures, total expenditures net of charges, charges, and the ratio of charges to expenditures. We do not use charges in every category (K12, Police, Fire, and Corrections), plus we do not discuss the health or social programs which draw from other expenditure date. </w:t>
      </w:r>
    </w:p>
    <w:p w14:paraId="74E2E3FA" w14:textId="77777777" w:rsidR="001E0923" w:rsidRDefault="001E0923" w:rsidP="0004546E"/>
    <w:p w14:paraId="3F50D632" w14:textId="04C93E41" w:rsidR="001E0923" w:rsidRDefault="001E0923" w:rsidP="0004546E">
      <w:r>
        <w:t xml:space="preserve">File Name: </w:t>
      </w:r>
      <w:r w:rsidRPr="00EF188F">
        <w:t xml:space="preserve">Spending Drivers </w:t>
      </w:r>
      <w:r>
        <w:t>–</w:t>
      </w:r>
      <w:r w:rsidRPr="00EF188F">
        <w:t xml:space="preserve"> </w:t>
      </w:r>
      <w:r>
        <w:t>Charges by Expenditure Category.xlsx</w:t>
      </w:r>
    </w:p>
    <w:p w14:paraId="091A7C89" w14:textId="77777777" w:rsidR="001E0923" w:rsidRDefault="001E0923" w:rsidP="0004546E"/>
    <w:p w14:paraId="4F37E80C" w14:textId="77777777" w:rsidR="00FC6EFD" w:rsidRDefault="00FC6EFD"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2" w:history="1">
        <w:r w:rsidRPr="00570850">
          <w:rPr>
            <w:rStyle w:val="Hyperlink"/>
          </w:rPr>
          <w:t>http://www.census.gov//govs/local/historical_data_2012.html</w:t>
        </w:r>
      </w:hyperlink>
      <w:r>
        <w:t xml:space="preserve"> </w:t>
      </w:r>
    </w:p>
    <w:p w14:paraId="1C78C740" w14:textId="60809B92" w:rsidR="00FC6EFD" w:rsidRDefault="00FC6EFD" w:rsidP="0004546E"/>
    <w:p w14:paraId="2FEF8CE7" w14:textId="77777777" w:rsidR="00FC6EFD" w:rsidRPr="00233119" w:rsidRDefault="00FC6EFD" w:rsidP="0004546E"/>
    <w:p w14:paraId="0C5619A0" w14:textId="04DE88A3" w:rsidR="00233119" w:rsidRPr="00233119" w:rsidRDefault="00233119" w:rsidP="0004546E">
      <w:pPr>
        <w:rPr>
          <w:rStyle w:val="tx2"/>
          <w:rFonts w:cs="Times New Roman"/>
          <w:szCs w:val="18"/>
          <w:bdr w:val="none" w:sz="0" w:space="0" w:color="auto" w:frame="1"/>
        </w:rPr>
      </w:pPr>
      <w:commentRangeStart w:id="1"/>
      <w:r w:rsidRPr="00233119">
        <w:rPr>
          <w:rStyle w:val="tx2"/>
          <w:rFonts w:cs="Times New Roman"/>
          <w:szCs w:val="18"/>
          <w:bdr w:val="none" w:sz="0" w:space="0" w:color="auto" w:frame="1"/>
        </w:rPr>
        <w:t>Name: Current vers</w:t>
      </w:r>
      <w:ins w:id="2" w:author="Gault, Sarah" w:date="2016-02-18T15:35:00Z">
        <w:r w:rsidR="00155C5B">
          <w:rPr>
            <w:rStyle w:val="tx2"/>
            <w:rFonts w:cs="Times New Roman"/>
            <w:szCs w:val="18"/>
            <w:bdr w:val="none" w:sz="0" w:space="0" w:color="auto" w:frame="1"/>
          </w:rPr>
          <w:t>u</w:t>
        </w:r>
      </w:ins>
      <w:del w:id="3" w:author="Gault, Sarah" w:date="2016-02-18T15:35:00Z">
        <w:r w:rsidRPr="00233119" w:rsidDel="00155C5B">
          <w:rPr>
            <w:rStyle w:val="tx2"/>
            <w:rFonts w:cs="Times New Roman"/>
            <w:szCs w:val="18"/>
            <w:bdr w:val="none" w:sz="0" w:space="0" w:color="auto" w:frame="1"/>
          </w:rPr>
          <w:delText>e</w:delText>
        </w:r>
      </w:del>
      <w:r w:rsidRPr="00233119">
        <w:rPr>
          <w:rStyle w:val="tx2"/>
          <w:rFonts w:cs="Times New Roman"/>
          <w:szCs w:val="18"/>
          <w:bdr w:val="none" w:sz="0" w:space="0" w:color="auto" w:frame="1"/>
        </w:rPr>
        <w:t>s capita</w:t>
      </w:r>
      <w:ins w:id="4" w:author="Gault, Sarah" w:date="2016-02-18T15:35:00Z">
        <w:r w:rsidR="00155C5B">
          <w:rPr>
            <w:rStyle w:val="tx2"/>
            <w:rFonts w:cs="Times New Roman"/>
            <w:szCs w:val="18"/>
            <w:bdr w:val="none" w:sz="0" w:space="0" w:color="auto" w:frame="1"/>
          </w:rPr>
          <w:t>l</w:t>
        </w:r>
      </w:ins>
      <w:r w:rsidRPr="00233119">
        <w:rPr>
          <w:rStyle w:val="tx2"/>
          <w:rFonts w:cs="Times New Roman"/>
          <w:szCs w:val="18"/>
          <w:bdr w:val="none" w:sz="0" w:space="0" w:color="auto" w:frame="1"/>
        </w:rPr>
        <w:t xml:space="preserve"> expenditures by state and select expenditure categories. </w:t>
      </w:r>
    </w:p>
    <w:p w14:paraId="52A8E34B" w14:textId="77777777" w:rsidR="00233119" w:rsidRPr="00233119" w:rsidRDefault="00233119" w:rsidP="0004546E">
      <w:pPr>
        <w:rPr>
          <w:rStyle w:val="tx2"/>
          <w:rFonts w:cs="Times New Roman"/>
          <w:szCs w:val="18"/>
          <w:bdr w:val="none" w:sz="0" w:space="0" w:color="auto" w:frame="1"/>
        </w:rPr>
      </w:pPr>
    </w:p>
    <w:p w14:paraId="34249FD8" w14:textId="77777777" w:rsidR="00233119" w:rsidRP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 xml:space="preserve">Description: The US Census Bureau’s Survey of State and Local Government Finances collects data on different types of expenditures, including current operations spending and capital spending. Current Operations covers direct expenditures for compensation, supplies, materials and contractual services. Capital Outlays includes construction, purchasing of property and equipment, additions, and replacements. We divided total expenditures net of charges into its component parts, current, capital and charges. For more information, see - U.S. Bureau of the Census: Government Finance and Employment Classification Manual. </w:t>
      </w:r>
    </w:p>
    <w:p w14:paraId="4B08623C" w14:textId="77777777" w:rsidR="00233119" w:rsidRPr="00233119" w:rsidRDefault="00233119" w:rsidP="0004546E">
      <w:pPr>
        <w:rPr>
          <w:rStyle w:val="tx2"/>
          <w:rFonts w:cs="Times New Roman"/>
          <w:szCs w:val="18"/>
          <w:bdr w:val="none" w:sz="0" w:space="0" w:color="auto" w:frame="1"/>
        </w:rPr>
      </w:pPr>
    </w:p>
    <w:p w14:paraId="712D587B" w14:textId="682C93B4" w:rsidR="00233119" w:rsidRP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File Name: Spending Drivers Current vers</w:t>
      </w:r>
      <w:ins w:id="5" w:author="Gault, Sarah" w:date="2016-02-18T15:35:00Z">
        <w:r w:rsidR="00155C5B">
          <w:rPr>
            <w:rStyle w:val="tx2"/>
            <w:rFonts w:cs="Times New Roman"/>
            <w:szCs w:val="18"/>
            <w:bdr w:val="none" w:sz="0" w:space="0" w:color="auto" w:frame="1"/>
          </w:rPr>
          <w:t>us</w:t>
        </w:r>
      </w:ins>
      <w:del w:id="6" w:author="Gault, Sarah" w:date="2016-02-18T15:35:00Z">
        <w:r w:rsidRPr="00233119" w:rsidDel="00155C5B">
          <w:rPr>
            <w:rStyle w:val="tx2"/>
            <w:rFonts w:cs="Times New Roman"/>
            <w:szCs w:val="18"/>
            <w:bdr w:val="none" w:sz="0" w:space="0" w:color="auto" w:frame="1"/>
          </w:rPr>
          <w:delText>e</w:delText>
        </w:r>
      </w:del>
      <w:r w:rsidRPr="00233119">
        <w:rPr>
          <w:rStyle w:val="tx2"/>
          <w:rFonts w:cs="Times New Roman"/>
          <w:szCs w:val="18"/>
          <w:bdr w:val="none" w:sz="0" w:space="0" w:color="auto" w:frame="1"/>
        </w:rPr>
        <w:t xml:space="preserve"> Capital Spending by Expenditure Category.xlsx </w:t>
      </w:r>
    </w:p>
    <w:p w14:paraId="1BAE649A" w14:textId="77777777" w:rsidR="00233119" w:rsidRPr="00233119" w:rsidRDefault="00233119" w:rsidP="0004546E">
      <w:pPr>
        <w:rPr>
          <w:rStyle w:val="tx2"/>
          <w:rFonts w:cs="Times New Roman"/>
          <w:szCs w:val="18"/>
          <w:bdr w:val="none" w:sz="0" w:space="0" w:color="auto" w:frame="1"/>
        </w:rPr>
      </w:pPr>
    </w:p>
    <w:p w14:paraId="44FC1143" w14:textId="73A85413" w:rsid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 xml:space="preserve">Citation: US Census Bureau. 2012 Census of Government: State and Local Finances. </w:t>
      </w:r>
      <w:proofErr w:type="gramStart"/>
      <w:r w:rsidRPr="00233119">
        <w:rPr>
          <w:rStyle w:val="tx2"/>
          <w:rFonts w:cs="Times New Roman"/>
          <w:szCs w:val="18"/>
          <w:bdr w:val="none" w:sz="0" w:space="0" w:color="auto" w:frame="1"/>
        </w:rPr>
        <w:t>State by Type of Government – Public Use Format.</w:t>
      </w:r>
      <w:proofErr w:type="gramEnd"/>
      <w:r w:rsidRPr="00233119">
        <w:rPr>
          <w:rStyle w:val="tx2"/>
          <w:rFonts w:cs="Times New Roman"/>
          <w:szCs w:val="18"/>
          <w:bdr w:val="none" w:sz="0" w:space="0" w:color="auto" w:frame="1"/>
        </w:rPr>
        <w:t xml:space="preserve"> </w:t>
      </w:r>
      <w:proofErr w:type="gramStart"/>
      <w:r w:rsidRPr="00233119">
        <w:rPr>
          <w:rStyle w:val="tx2"/>
          <w:rFonts w:cs="Times New Roman"/>
          <w:szCs w:val="18"/>
          <w:bdr w:val="none" w:sz="0" w:space="0" w:color="auto" w:frame="1"/>
        </w:rPr>
        <w:t>Released December 16, 2014.</w:t>
      </w:r>
      <w:proofErr w:type="gramEnd"/>
      <w:r w:rsidRPr="00233119">
        <w:rPr>
          <w:rStyle w:val="tx2"/>
          <w:rFonts w:cs="Times New Roman"/>
          <w:szCs w:val="18"/>
          <w:bdr w:val="none" w:sz="0" w:space="0" w:color="auto" w:frame="1"/>
        </w:rPr>
        <w:t xml:space="preserve"> http://www.census.gov//govs/local/historical_data_2012.html  </w:t>
      </w:r>
      <w:commentRangeEnd w:id="1"/>
      <w:r>
        <w:rPr>
          <w:rStyle w:val="CommentReference"/>
        </w:rPr>
        <w:commentReference w:id="1"/>
      </w:r>
    </w:p>
    <w:p w14:paraId="60174583" w14:textId="77777777" w:rsidR="00233119" w:rsidRDefault="00233119" w:rsidP="0004546E">
      <w:pPr>
        <w:rPr>
          <w:rStyle w:val="tx2"/>
          <w:rFonts w:cs="Times New Roman"/>
          <w:szCs w:val="18"/>
          <w:bdr w:val="none" w:sz="0" w:space="0" w:color="auto" w:frame="1"/>
        </w:rPr>
      </w:pPr>
    </w:p>
    <w:p w14:paraId="77D2A47A" w14:textId="77777777" w:rsidR="00233119" w:rsidRPr="00233119" w:rsidRDefault="00233119" w:rsidP="0004546E">
      <w:pPr>
        <w:rPr>
          <w:rStyle w:val="tx2"/>
          <w:rFonts w:cs="Times New Roman"/>
          <w:szCs w:val="18"/>
          <w:bdr w:val="none" w:sz="0" w:space="0" w:color="auto" w:frame="1"/>
        </w:rPr>
      </w:pPr>
      <w:bookmarkStart w:id="7" w:name="_GoBack"/>
      <w:bookmarkEnd w:id="7"/>
    </w:p>
    <w:p w14:paraId="13FD5376" w14:textId="152F0066" w:rsidR="00FC6EFD" w:rsidRDefault="00FC6EFD" w:rsidP="0004546E">
      <w:r>
        <w:lastRenderedPageBreak/>
        <w:t>Name: Local share of state and local expenditures.</w:t>
      </w:r>
    </w:p>
    <w:p w14:paraId="1D35E2A2" w14:textId="77777777" w:rsidR="00FC6EFD" w:rsidRDefault="00FC6EFD" w:rsidP="0004546E"/>
    <w:p w14:paraId="4D98407A" w14:textId="32A81E81" w:rsidR="00FC6EFD" w:rsidRDefault="00FC6EFD" w:rsidP="0004546E">
      <w:r>
        <w:t>Description: Using US Census Bureau data on state and local government expenditures, we calculated the percent of a state’s spending on a given spending category that came from the local governments within that state. We then show total spending, local spending, state spending, and the local share of total spending. We do not include the social programs (Medicaid,</w:t>
      </w:r>
      <w:r w:rsidR="00070A4C">
        <w:t xml:space="preserve"> SSI, TANF, and CCDF) because we are using non-census expenditure numbers for those programs. We also combine the utilities (sewerage, solid waste, gas, electric, and water) into one category. </w:t>
      </w:r>
    </w:p>
    <w:p w14:paraId="76A705B7" w14:textId="77777777" w:rsidR="00070A4C" w:rsidRDefault="00070A4C" w:rsidP="0004546E"/>
    <w:p w14:paraId="5AE86B5A" w14:textId="690CDA9C" w:rsidR="00070A4C" w:rsidRDefault="00070A4C" w:rsidP="0004546E">
      <w:r>
        <w:t xml:space="preserve">File Name: </w:t>
      </w:r>
      <w:commentRangeStart w:id="8"/>
      <w:r w:rsidRPr="00EF188F">
        <w:t xml:space="preserve">Spending Drivers </w:t>
      </w:r>
      <w:r>
        <w:t>–</w:t>
      </w:r>
      <w:r w:rsidRPr="00EF188F">
        <w:t xml:space="preserve"> </w:t>
      </w:r>
      <w:r>
        <w:t>Local Share by Expenditure Category.xlsx</w:t>
      </w:r>
      <w:commentRangeEnd w:id="8"/>
      <w:r w:rsidR="000A6B93">
        <w:rPr>
          <w:rStyle w:val="CommentReference"/>
        </w:rPr>
        <w:commentReference w:id="8"/>
      </w:r>
    </w:p>
    <w:p w14:paraId="009328EF" w14:textId="77777777" w:rsidR="00070A4C" w:rsidRDefault="00070A4C" w:rsidP="0004546E"/>
    <w:p w14:paraId="49AC97AD" w14:textId="77777777" w:rsidR="00070A4C" w:rsidRDefault="00070A4C"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3" w:history="1">
        <w:r w:rsidRPr="00570850">
          <w:rPr>
            <w:rStyle w:val="Hyperlink"/>
          </w:rPr>
          <w:t>http://www.census.gov//govs/local/historical_data_2012.html</w:t>
        </w:r>
      </w:hyperlink>
      <w:r>
        <w:t xml:space="preserve"> </w:t>
      </w:r>
    </w:p>
    <w:p w14:paraId="2D2B7A26" w14:textId="1106B724" w:rsidR="00070A4C" w:rsidRDefault="00070A4C" w:rsidP="0004546E"/>
    <w:p w14:paraId="7D439924" w14:textId="77777777" w:rsidR="00070A4C" w:rsidRDefault="00070A4C" w:rsidP="0004546E"/>
    <w:p w14:paraId="4B7D0953" w14:textId="59BC2A13" w:rsidR="00070A4C" w:rsidRDefault="00070A4C" w:rsidP="0004546E">
      <w:r>
        <w:t xml:space="preserve">Name: State and Local Revenue. </w:t>
      </w:r>
    </w:p>
    <w:p w14:paraId="16DB8BB3" w14:textId="77777777" w:rsidR="00070A4C" w:rsidRDefault="00070A4C" w:rsidP="0004546E"/>
    <w:p w14:paraId="7F8AFDA2" w14:textId="0708EF4A" w:rsidR="00070A4C" w:rsidRDefault="00070A4C" w:rsidP="0004546E">
      <w:r>
        <w:t xml:space="preserve">Description: While this project focuses on state and local expenditures, examining the revenue side of sub-national finance can be useful. Here we use US Census Data from the State and Local Finance Initiative’s Data Query System (DQS) to show total state and local revenue, as well as revenue broken out into its major components; individual income taxes, corporate income taxes, property taxes, sales taxes (general and selective), charges, and miscellaneous general revenue. </w:t>
      </w:r>
    </w:p>
    <w:p w14:paraId="1231251E" w14:textId="77777777" w:rsidR="00070A4C" w:rsidRDefault="00070A4C" w:rsidP="0004546E"/>
    <w:p w14:paraId="0269ADB8" w14:textId="631E098E" w:rsidR="00070A4C" w:rsidRDefault="00070A4C" w:rsidP="0004546E">
      <w:commentRangeStart w:id="9"/>
      <w:r>
        <w:t xml:space="preserve">File Name: </w:t>
      </w:r>
      <w:r w:rsidRPr="00EF188F">
        <w:t xml:space="preserve">Spending Drivers </w:t>
      </w:r>
      <w:r>
        <w:t>–</w:t>
      </w:r>
      <w:r w:rsidRPr="00EF188F">
        <w:t xml:space="preserve"> </w:t>
      </w:r>
      <w:r>
        <w:t>Revenue.xlsx</w:t>
      </w:r>
      <w:commentRangeEnd w:id="9"/>
      <w:r w:rsidR="006F2A7A">
        <w:rPr>
          <w:rStyle w:val="CommentReference"/>
        </w:rPr>
        <w:commentReference w:id="9"/>
      </w:r>
    </w:p>
    <w:p w14:paraId="2B3A19B4" w14:textId="77777777" w:rsidR="00070A4C" w:rsidRDefault="00070A4C" w:rsidP="0004546E"/>
    <w:p w14:paraId="6EF8C829" w14:textId="6437D6AF" w:rsidR="00070A4C" w:rsidRDefault="00070A4C" w:rsidP="0004546E">
      <w:r>
        <w:t xml:space="preserve">Citation: The Urban Institute: State and Local Finance Initiative. </w:t>
      </w:r>
      <w:proofErr w:type="gramStart"/>
      <w:r>
        <w:t>Data Query System (DQS).</w:t>
      </w:r>
      <w:proofErr w:type="gramEnd"/>
      <w:r>
        <w:t xml:space="preserve"> </w:t>
      </w:r>
      <w:proofErr w:type="gramStart"/>
      <w:r>
        <w:t>Updated December 2015.</w:t>
      </w:r>
      <w:proofErr w:type="gramEnd"/>
      <w:r>
        <w:t xml:space="preserve"> </w:t>
      </w:r>
      <w:hyperlink r:id="rId14" w:history="1">
        <w:r w:rsidRPr="00570850">
          <w:rPr>
            <w:rStyle w:val="Hyperlink"/>
          </w:rPr>
          <w:t>http://slfdqs.taxpolicycenter.org/pages.cfm</w:t>
        </w:r>
      </w:hyperlink>
      <w:r>
        <w:t xml:space="preserve"> </w:t>
      </w:r>
    </w:p>
    <w:p w14:paraId="6ED3B96A" w14:textId="77777777" w:rsidR="00070A4C" w:rsidRDefault="00070A4C" w:rsidP="0004546E"/>
    <w:p w14:paraId="2556FD5B" w14:textId="77777777" w:rsidR="00070A4C" w:rsidRDefault="00070A4C" w:rsidP="0004546E"/>
    <w:p w14:paraId="759DE023" w14:textId="66CD5859" w:rsidR="007A654E" w:rsidRDefault="007A654E" w:rsidP="007A654E">
      <w:r>
        <w:t xml:space="preserve">Name: </w:t>
      </w:r>
      <w:r w:rsidR="0045521B">
        <w:t>General state characteristics – Population, size, density and economic resources</w:t>
      </w:r>
      <w:r>
        <w:t xml:space="preserve">.  </w:t>
      </w:r>
    </w:p>
    <w:p w14:paraId="44AC9FBE" w14:textId="77777777" w:rsidR="007A654E" w:rsidRDefault="007A654E" w:rsidP="007A654E"/>
    <w:p w14:paraId="2D790D9F" w14:textId="75C02B7B" w:rsidR="007A654E" w:rsidRDefault="007A654E" w:rsidP="007A654E">
      <w:r>
        <w:t xml:space="preserve">Descriptions: </w:t>
      </w:r>
      <w:r w:rsidR="0045521B">
        <w:t xml:space="preserve">This file includes data on </w:t>
      </w:r>
      <w:r>
        <w:t>from the US Census Administration</w:t>
      </w:r>
      <w:r w:rsidR="0045521B">
        <w:t xml:space="preserve"> population, </w:t>
      </w:r>
      <w:r>
        <w:t>land</w:t>
      </w:r>
      <w:r w:rsidR="0045521B">
        <w:t xml:space="preserve"> area</w:t>
      </w:r>
      <w:r>
        <w:t>, water</w:t>
      </w:r>
      <w:r w:rsidR="0045521B">
        <w:t xml:space="preserve"> area, total area, and population density by state</w:t>
      </w:r>
      <w:r>
        <w:t>.</w:t>
      </w:r>
      <w:r w:rsidR="0045521B">
        <w:t xml:space="preserve"> We also include data from the US Treasury and Bureau of Economic Analysis on Gross Domestic Product, Personal Income and Total Taxable Resources by state. </w:t>
      </w:r>
      <w:r>
        <w:t xml:space="preserve"> </w:t>
      </w:r>
    </w:p>
    <w:p w14:paraId="180C5F30" w14:textId="77777777" w:rsidR="007A654E" w:rsidRDefault="007A654E" w:rsidP="007A654E"/>
    <w:p w14:paraId="2DAC606C" w14:textId="772A18E8" w:rsidR="007A654E" w:rsidRDefault="007A654E" w:rsidP="007A654E">
      <w:r>
        <w:t xml:space="preserve">File Name: </w:t>
      </w:r>
      <w:r w:rsidRPr="007934CA">
        <w:t xml:space="preserve">Spending Drivers </w:t>
      </w:r>
      <w:r w:rsidR="0045521B">
        <w:t>–</w:t>
      </w:r>
      <w:r w:rsidRPr="007934CA">
        <w:t xml:space="preserve"> </w:t>
      </w:r>
      <w:r w:rsidR="0045521B">
        <w:t>Population, Area, Density, and other Data</w:t>
      </w:r>
      <w:r>
        <w:t>.xlsx</w:t>
      </w:r>
    </w:p>
    <w:p w14:paraId="48FBDA9D" w14:textId="77777777" w:rsidR="007A654E" w:rsidRDefault="007A654E" w:rsidP="007A654E"/>
    <w:p w14:paraId="250A7CB6" w14:textId="77777777" w:rsidR="0045521B" w:rsidRDefault="007A654E" w:rsidP="007A654E">
      <w:r w:rsidRPr="007934CA">
        <w:t xml:space="preserve">Source:  </w:t>
      </w:r>
    </w:p>
    <w:p w14:paraId="404F13E8" w14:textId="77777777" w:rsidR="0045521B" w:rsidRDefault="0045521B" w:rsidP="007A654E"/>
    <w:p w14:paraId="00FE888A" w14:textId="099A6EC2" w:rsidR="007A654E" w:rsidRDefault="007A654E" w:rsidP="007A654E">
      <w:r>
        <w:lastRenderedPageBreak/>
        <w:t>US</w:t>
      </w:r>
      <w:r w:rsidRPr="007934CA">
        <w:t xml:space="preserve"> Census Bureau, unpublished data from the MAF/TIGER database. </w:t>
      </w:r>
      <w:proofErr w:type="gramStart"/>
      <w:r w:rsidRPr="007934CA">
        <w:t>State Area Measurements and Internal Point Coordinates.</w:t>
      </w:r>
      <w:proofErr w:type="gramEnd"/>
      <w:r w:rsidR="0045521B">
        <w:t xml:space="preserve"> </w:t>
      </w:r>
      <w:hyperlink r:id="rId15" w:history="1">
        <w:r w:rsidR="0045521B" w:rsidRPr="00A017BB">
          <w:rPr>
            <w:rStyle w:val="Hyperlink"/>
          </w:rPr>
          <w:t>https://www.census.gov/geo/reference/state-area.html</w:t>
        </w:r>
      </w:hyperlink>
      <w:r w:rsidR="0045521B">
        <w:t xml:space="preserve"> </w:t>
      </w:r>
    </w:p>
    <w:p w14:paraId="34BB7AA2" w14:textId="77777777" w:rsidR="0045521B" w:rsidRDefault="0045521B" w:rsidP="007A654E"/>
    <w:p w14:paraId="26DE5FCE" w14:textId="0AEC3B71" w:rsidR="0045521B" w:rsidRDefault="0045521B" w:rsidP="007A654E">
      <w:proofErr w:type="gramStart"/>
      <w:r w:rsidRPr="0045521B">
        <w:t>Department of the Treasury, Total Taxable Resources, updated September 201</w:t>
      </w:r>
      <w:ins w:id="10" w:author="Gault, Sarah" w:date="2016-02-18T15:09:00Z">
        <w:r w:rsidR="00595DF0">
          <w:t>5</w:t>
        </w:r>
      </w:ins>
      <w:del w:id="11" w:author="Gault, Sarah" w:date="2016-02-18T15:09:00Z">
        <w:r w:rsidRPr="0045521B" w:rsidDel="00595DF0">
          <w:delText>2</w:delText>
        </w:r>
      </w:del>
      <w:r w:rsidRPr="0045521B">
        <w:t>.</w:t>
      </w:r>
      <w:proofErr w:type="gramEnd"/>
      <w:r w:rsidRPr="0045521B">
        <w:t xml:space="preserve"> </w:t>
      </w:r>
    </w:p>
    <w:p w14:paraId="1E4C53A0" w14:textId="588AE1C4" w:rsidR="0045521B" w:rsidRDefault="0075205F" w:rsidP="007A654E">
      <w:hyperlink r:id="rId16" w:history="1">
        <w:r w:rsidR="0045521B" w:rsidRPr="00A017BB">
          <w:rPr>
            <w:rStyle w:val="Hyperlink"/>
          </w:rPr>
          <w:t>https://www.treasury.gov/resource-center/economic-policy/taxable-resources/Pages/Total-Taxable-Resources.aspx</w:t>
        </w:r>
      </w:hyperlink>
      <w:r w:rsidR="0045521B">
        <w:t xml:space="preserve"> </w:t>
      </w:r>
    </w:p>
    <w:p w14:paraId="055418B8" w14:textId="77777777" w:rsidR="0045521B" w:rsidRDefault="0045521B" w:rsidP="007A654E"/>
    <w:p w14:paraId="7186F569" w14:textId="28C19817" w:rsidR="0045521B" w:rsidRDefault="0045521B" w:rsidP="007A654E">
      <w:r w:rsidRPr="0045521B">
        <w:t xml:space="preserve">Bureau of Economic Analysis, Regional Economic Accounts, GDP by State and State annual Personal income and Employment. </w:t>
      </w:r>
      <w:hyperlink r:id="rId17" w:history="1">
        <w:r w:rsidRPr="00A017BB">
          <w:rPr>
            <w:rStyle w:val="Hyperlink"/>
          </w:rPr>
          <w:t>http://www.bea.gov/regional/</w:t>
        </w:r>
      </w:hyperlink>
      <w:r>
        <w:t xml:space="preserve"> </w:t>
      </w:r>
    </w:p>
    <w:p w14:paraId="4891D95B" w14:textId="77777777" w:rsidR="0045521B" w:rsidRDefault="0045521B" w:rsidP="007A654E"/>
    <w:p w14:paraId="175C5A0B" w14:textId="6C8E03C4" w:rsidR="0045521B" w:rsidRDefault="0045521B" w:rsidP="007A654E">
      <w:r w:rsidRPr="0045521B">
        <w:t xml:space="preserve">U.S. Census Bureau, </w:t>
      </w:r>
      <w:del w:id="12" w:author="Gault, Sarah" w:date="2016-02-18T11:47:00Z">
        <w:r w:rsidRPr="0045521B" w:rsidDel="00474B66">
          <w:delText xml:space="preserve"> </w:delText>
        </w:r>
      </w:del>
      <w:r w:rsidRPr="0045521B">
        <w:t xml:space="preserve">Census Bureau midyear population estimate. Estimates for 2010-2014 reflect state population estimates available as of December 2014. </w:t>
      </w:r>
      <w:hyperlink r:id="rId18" w:history="1">
        <w:r w:rsidRPr="00A017BB">
          <w:rPr>
            <w:rStyle w:val="Hyperlink"/>
          </w:rPr>
          <w:t>http://www.census.gov/popest/</w:t>
        </w:r>
      </w:hyperlink>
      <w:r>
        <w:t xml:space="preserve"> </w:t>
      </w:r>
    </w:p>
    <w:p w14:paraId="4060C5CF" w14:textId="77777777" w:rsidR="007A654E" w:rsidRDefault="007A654E" w:rsidP="0004546E"/>
    <w:p w14:paraId="5B9170B6" w14:textId="774D59D5" w:rsidR="007A654E" w:rsidRDefault="00720971" w:rsidP="0004546E">
      <w:pPr>
        <w:rPr>
          <w:b/>
        </w:rPr>
      </w:pPr>
      <w:r>
        <w:rPr>
          <w:b/>
        </w:rPr>
        <w:t>Education:</w:t>
      </w:r>
    </w:p>
    <w:p w14:paraId="773CEC97" w14:textId="77777777" w:rsidR="00720971" w:rsidRDefault="00720971" w:rsidP="0004546E"/>
    <w:p w14:paraId="6D7C3FAE" w14:textId="58392FA4" w:rsidR="00720971" w:rsidRDefault="00720971" w:rsidP="0004546E">
      <w:r>
        <w:t>Name: National Count of Enrollment by Level of Education and Year</w:t>
      </w:r>
    </w:p>
    <w:p w14:paraId="77E99D01" w14:textId="77777777" w:rsidR="00720971" w:rsidRDefault="00720971" w:rsidP="0004546E"/>
    <w:p w14:paraId="24E57F38" w14:textId="0D39AA05" w:rsidR="00720971" w:rsidRDefault="00720971" w:rsidP="0004546E">
      <w:r>
        <w:t>Description: Using US Census Data, we show the number of students enrolled nationally in k</w:t>
      </w:r>
      <w:r w:rsidRPr="00720971">
        <w:t>indergarten</w:t>
      </w:r>
      <w:r>
        <w:t xml:space="preserve">, elementary school, high school, and college, both in public and private institutions. </w:t>
      </w:r>
    </w:p>
    <w:p w14:paraId="134E5C9D" w14:textId="77777777" w:rsidR="00720971" w:rsidRDefault="00720971" w:rsidP="0004546E"/>
    <w:p w14:paraId="02685273" w14:textId="309CE6BE" w:rsidR="00720971" w:rsidRDefault="00720971" w:rsidP="0004546E">
      <w:r>
        <w:t>Filename:</w:t>
      </w:r>
      <w:r w:rsidRPr="00720971">
        <w:t xml:space="preserve"> </w:t>
      </w:r>
      <w:r w:rsidRPr="00EF188F">
        <w:t xml:space="preserve">Spending Drivers </w:t>
      </w:r>
      <w:r>
        <w:t>–</w:t>
      </w:r>
      <w:r w:rsidRPr="00EF188F">
        <w:t xml:space="preserve"> </w:t>
      </w:r>
      <w:r>
        <w:t>Education – National Student Counts by Level of Education by Year.xlsx</w:t>
      </w:r>
    </w:p>
    <w:p w14:paraId="772FBD25" w14:textId="77777777" w:rsidR="00720971" w:rsidRDefault="00720971" w:rsidP="0004546E"/>
    <w:p w14:paraId="08DE9728" w14:textId="0A84DDFD" w:rsidR="00720971" w:rsidRPr="00720971" w:rsidRDefault="00720971" w:rsidP="0004546E">
      <w:r>
        <w:t xml:space="preserve">Citation: </w:t>
      </w:r>
      <w:r w:rsidRPr="00720971">
        <w:t xml:space="preserve">US Census Bureau, Current Population Survey, 1955 to 2014. </w:t>
      </w:r>
      <w:proofErr w:type="gramStart"/>
      <w:r w:rsidRPr="00720971">
        <w:t>Accessed via Table A-1.</w:t>
      </w:r>
      <w:proofErr w:type="gramEnd"/>
      <w:r w:rsidRPr="00720971">
        <w:t xml:space="preserve"> School Enrollment of the Population 3 Years Old and Over, by Level and Control of School, Race, and Hispanic Origin: October 1955 to 2014.</w:t>
      </w:r>
      <w:r>
        <w:t xml:space="preserve"> </w:t>
      </w:r>
      <w:hyperlink r:id="rId19" w:history="1">
        <w:r w:rsidRPr="00A017BB">
          <w:rPr>
            <w:rStyle w:val="Hyperlink"/>
          </w:rPr>
          <w:t>http://www.census.gov/hhes/school/data/cps/historical/</w:t>
        </w:r>
      </w:hyperlink>
      <w:r>
        <w:t xml:space="preserve"> </w:t>
      </w:r>
    </w:p>
    <w:p w14:paraId="6ED0C1B2" w14:textId="77777777" w:rsidR="00720971" w:rsidRDefault="00720971" w:rsidP="0004546E"/>
    <w:p w14:paraId="59A3AD51" w14:textId="77777777" w:rsidR="00720971" w:rsidRDefault="00720971" w:rsidP="0004546E"/>
    <w:p w14:paraId="4E39B807" w14:textId="60963EDB" w:rsidR="007F5F32" w:rsidRDefault="007F5F32" w:rsidP="0004546E">
      <w:pPr>
        <w:rPr>
          <w:b/>
        </w:rPr>
      </w:pPr>
      <w:r w:rsidRPr="007F5F32">
        <w:rPr>
          <w:b/>
        </w:rPr>
        <w:t>K12</w:t>
      </w:r>
      <w:r>
        <w:rPr>
          <w:b/>
        </w:rPr>
        <w:t>:</w:t>
      </w:r>
    </w:p>
    <w:p w14:paraId="51D12C1D" w14:textId="77777777" w:rsidR="007F5F32" w:rsidRDefault="007F5F32" w:rsidP="0004546E">
      <w:pPr>
        <w:rPr>
          <w:b/>
        </w:rPr>
      </w:pPr>
    </w:p>
    <w:p w14:paraId="0555B82C" w14:textId="34BFA174" w:rsidR="007F5F32" w:rsidRDefault="007F5F32" w:rsidP="0004546E">
      <w:r>
        <w:t>Name: Elementary and Secondary Instructional and Total Employment and Payroll</w:t>
      </w:r>
    </w:p>
    <w:p w14:paraId="44872CFA" w14:textId="77777777" w:rsidR="007F5F32" w:rsidRDefault="007F5F32" w:rsidP="0004546E"/>
    <w:p w14:paraId="10D5471E" w14:textId="41AE2A98" w:rsidR="007F5F32" w:rsidRDefault="007F5F32" w:rsidP="0004546E">
      <w:r>
        <w:t xml:space="preserve">Description: Using US Census Bureau data on state and local employment and payroll, </w:t>
      </w:r>
      <w:r w:rsidR="00721FDD">
        <w:t xml:space="preserve">we </w:t>
      </w:r>
      <w:r>
        <w:t>break down elementary and secondary</w:t>
      </w:r>
      <w:r w:rsidR="00721FDD">
        <w:t xml:space="preserve"> education</w:t>
      </w:r>
      <w: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Default="007F5F32" w:rsidP="0004546E"/>
    <w:p w14:paraId="25A2E6A8" w14:textId="64C1B374" w:rsidR="007F5F32" w:rsidRDefault="007F5F32" w:rsidP="0004546E">
      <w:r>
        <w:t xml:space="preserve">File Name: </w:t>
      </w:r>
      <w:r w:rsidRPr="00EF188F">
        <w:t xml:space="preserve">Spending Drivers </w:t>
      </w:r>
      <w:r>
        <w:t>–</w:t>
      </w:r>
      <w:r w:rsidRPr="00EF188F">
        <w:t xml:space="preserve"> </w:t>
      </w:r>
      <w:r>
        <w:t>k12 – Instructional and Total Employment and Payroll.xlsx</w:t>
      </w:r>
    </w:p>
    <w:p w14:paraId="757793E5" w14:textId="77777777" w:rsidR="007F5F32" w:rsidRDefault="007F5F32" w:rsidP="0004546E"/>
    <w:p w14:paraId="75287F05" w14:textId="27EEA4B7" w:rsidR="007F5F32" w:rsidRPr="00FB66B6" w:rsidRDefault="00721FDD" w:rsidP="0004546E">
      <w:r>
        <w:lastRenderedPageBreak/>
        <w:t xml:space="preserve">Citation: </w:t>
      </w:r>
      <w:r w:rsidR="007F5F32" w:rsidRPr="00FB66B6">
        <w:t xml:space="preserve">US Census Bureau. 2012 State and Local Government Payroll downloadable data file – </w:t>
      </w:r>
      <w:hyperlink r:id="rId20" w:history="1">
        <w:r w:rsidR="007F5F32" w:rsidRPr="00FB66B6">
          <w:rPr>
            <w:rStyle w:val="Hyperlink"/>
          </w:rPr>
          <w:t>Aggregated data by government function for each state area</w:t>
        </w:r>
      </w:hyperlink>
      <w:r w:rsidR="007F5F32" w:rsidRPr="00FB66B6">
        <w:t>.</w:t>
      </w:r>
      <w:r w:rsidR="007F5F32">
        <w:t xml:space="preserve"> </w:t>
      </w:r>
      <w:proofErr w:type="gramStart"/>
      <w:r w:rsidR="007F5F32" w:rsidRPr="00FB66B6">
        <w:t>Released March 6, 2014</w:t>
      </w:r>
      <w:r w:rsidR="007F5F32">
        <w:t>.</w:t>
      </w:r>
      <w:proofErr w:type="gramEnd"/>
    </w:p>
    <w:p w14:paraId="2D6EB276" w14:textId="77777777" w:rsidR="007F5F32" w:rsidRDefault="007F5F32" w:rsidP="0004546E"/>
    <w:p w14:paraId="7EF64E17" w14:textId="77777777" w:rsidR="007F5F32" w:rsidRDefault="007F5F32" w:rsidP="0004546E"/>
    <w:p w14:paraId="327B81CA" w14:textId="18B84C36" w:rsidR="00721FDD" w:rsidRDefault="00721FDD" w:rsidP="0004546E">
      <w:r>
        <w:t>Name: Elementary and Secondary NAEP Scores for Math and Reading</w:t>
      </w:r>
    </w:p>
    <w:p w14:paraId="472EE5F8" w14:textId="77777777" w:rsidR="00721FDD" w:rsidRDefault="00721FDD" w:rsidP="0004546E"/>
    <w:p w14:paraId="6D392EC9" w14:textId="79771808" w:rsidR="00721FDD" w:rsidRDefault="00721FDD" w:rsidP="0004546E">
      <w:r>
        <w:t>Description: Using data from the National Assessment of Educational Progress (NAEP), we break out test scores for mathematics and reading for 4</w:t>
      </w:r>
      <w:r w:rsidRPr="00721FDD">
        <w:rPr>
          <w:vertAlign w:val="superscript"/>
        </w:rPr>
        <w:t>th</w:t>
      </w:r>
      <w:r>
        <w:t xml:space="preserve"> and 8</w:t>
      </w:r>
      <w:r w:rsidRPr="00721FDD">
        <w:rPr>
          <w:vertAlign w:val="superscript"/>
        </w:rPr>
        <w:t>th</w:t>
      </w:r>
      <w:r>
        <w:t xml:space="preserve"> graders during 2011 and 2013. The NAEP is a set of tests on a range of subjects taken in the US that allows for a common metric for all states. </w:t>
      </w:r>
    </w:p>
    <w:p w14:paraId="45C4D11A" w14:textId="77777777" w:rsidR="00721FDD" w:rsidRDefault="00721FDD" w:rsidP="0004546E"/>
    <w:p w14:paraId="2A96A47E" w14:textId="2DAEC1E8" w:rsidR="00721FDD" w:rsidRDefault="00721FDD" w:rsidP="0004546E">
      <w:r>
        <w:t xml:space="preserve">File Name: </w:t>
      </w:r>
      <w:r w:rsidRPr="00EF188F">
        <w:t xml:space="preserve">Spending Drivers </w:t>
      </w:r>
      <w:r>
        <w:t>–</w:t>
      </w:r>
      <w:r w:rsidRPr="00EF188F">
        <w:t xml:space="preserve"> </w:t>
      </w:r>
      <w:r>
        <w:t>k12 – NAEP Scores.xlsx</w:t>
      </w:r>
    </w:p>
    <w:p w14:paraId="70314BA3" w14:textId="77777777" w:rsidR="00721FDD" w:rsidRDefault="00721FDD" w:rsidP="0004546E"/>
    <w:p w14:paraId="56300ADA" w14:textId="0D66C0F8" w:rsidR="00721FDD" w:rsidRDefault="00721FDD" w:rsidP="0004546E">
      <w:r>
        <w:t xml:space="preserve">Citation: </w:t>
      </w:r>
      <w:r w:rsidR="00035873">
        <w:t>US</w:t>
      </w:r>
      <w:r w:rsidRPr="00721FDD">
        <w:t xml:space="preserve"> Department of Education, Institute of Education Sciences, National Center for Education Statistics, National Assessment of Educational Progress (NAEP), 2011 and 2013.</w:t>
      </w:r>
      <w:r>
        <w:t xml:space="preserve"> </w:t>
      </w:r>
      <w:hyperlink r:id="rId21" w:history="1">
        <w:r w:rsidRPr="00570850">
          <w:rPr>
            <w:rStyle w:val="Hyperlink"/>
          </w:rPr>
          <w:t>https://nces.ed.gov/nationsreportcard/naepdata/dataset.aspx</w:t>
        </w:r>
      </w:hyperlink>
      <w:r>
        <w:t xml:space="preserve"> </w:t>
      </w:r>
    </w:p>
    <w:p w14:paraId="68E1D59A" w14:textId="77777777" w:rsidR="00721FDD" w:rsidRDefault="00721FDD" w:rsidP="0004546E"/>
    <w:p w14:paraId="42451CA4" w14:textId="77777777" w:rsidR="00045647" w:rsidRDefault="00045647" w:rsidP="0004546E"/>
    <w:p w14:paraId="76D565DD" w14:textId="77777777"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Name: Elementary and Secondary Education Expenditures by Census Code </w:t>
      </w:r>
    </w:p>
    <w:p w14:paraId="04610364" w14:textId="77777777" w:rsidR="00045647" w:rsidRPr="00045647" w:rsidRDefault="00045647" w:rsidP="0004546E">
      <w:pPr>
        <w:rPr>
          <w:rStyle w:val="tx2"/>
          <w:szCs w:val="18"/>
          <w:bdr w:val="none" w:sz="0" w:space="0" w:color="auto" w:frame="1"/>
        </w:rPr>
      </w:pPr>
    </w:p>
    <w:p w14:paraId="02D6587E" w14:textId="29EC7BD9"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Description: There are three US Census of Governments codes that could apply to state and local elementary and secondary school spending. The first, Elementary and Secondary Education (12) makes up the bulk of the spending ($559 Billion in 2012), but State Education – </w:t>
      </w:r>
      <w:r w:rsidRPr="00045647">
        <w:rPr>
          <w:rStyle w:val="tx2"/>
          <w:spacing w:val="-1"/>
          <w:szCs w:val="18"/>
          <w:bdr w:val="none" w:sz="0" w:space="0" w:color="auto" w:frame="1"/>
        </w:rPr>
        <w:t>Other (</w:t>
      </w:r>
      <w:r w:rsidRPr="00045647">
        <w:rPr>
          <w:rStyle w:val="tx2"/>
          <w:spacing w:val="1"/>
          <w:szCs w:val="18"/>
          <w:bdr w:val="none" w:sz="0" w:space="0" w:color="auto" w:frame="1"/>
        </w:rPr>
        <w:t>21</w:t>
      </w:r>
      <w:r w:rsidRPr="00045647">
        <w:rPr>
          <w:rStyle w:val="tx2"/>
          <w:szCs w:val="18"/>
          <w:bdr w:val="none" w:sz="0" w:space="0" w:color="auto" w:frame="1"/>
        </w:rPr>
        <w:t xml:space="preserve">) and Libraries (52) are also included ($16 and $11 Billion respectively). While we only use 12 in our calculations, we show all of the data here. </w:t>
      </w:r>
    </w:p>
    <w:p w14:paraId="4818B49A" w14:textId="77777777" w:rsidR="00045647" w:rsidRPr="00045647" w:rsidRDefault="00045647" w:rsidP="0004546E">
      <w:pPr>
        <w:rPr>
          <w:rStyle w:val="tx2"/>
          <w:szCs w:val="18"/>
          <w:bdr w:val="none" w:sz="0" w:space="0" w:color="auto" w:frame="1"/>
        </w:rPr>
      </w:pPr>
    </w:p>
    <w:p w14:paraId="18CBD2F2" w14:textId="77777777"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File Name: Spending Drivers – k12 – Expenditure Data by Census Code.xlsx </w:t>
      </w:r>
    </w:p>
    <w:p w14:paraId="61DABCE7" w14:textId="77777777" w:rsidR="00045647" w:rsidRPr="00045647" w:rsidRDefault="00045647" w:rsidP="0004546E">
      <w:pPr>
        <w:rPr>
          <w:rStyle w:val="tx2"/>
          <w:szCs w:val="18"/>
          <w:bdr w:val="none" w:sz="0" w:space="0" w:color="auto" w:frame="1"/>
        </w:rPr>
      </w:pPr>
    </w:p>
    <w:p w14:paraId="3CA7DC11" w14:textId="5E68498E" w:rsidR="00045647" w:rsidRPr="00045647" w:rsidRDefault="00045647" w:rsidP="0004546E">
      <w:pPr>
        <w:rPr>
          <w:rStyle w:val="tx2"/>
          <w:color w:val="3B4045"/>
          <w:szCs w:val="18"/>
          <w:bdr w:val="none" w:sz="0" w:space="0" w:color="auto" w:frame="1"/>
        </w:rPr>
      </w:pPr>
      <w:r w:rsidRPr="00045647">
        <w:rPr>
          <w:rStyle w:val="tx2"/>
          <w:szCs w:val="18"/>
          <w:bdr w:val="none" w:sz="0" w:space="0" w:color="auto" w:frame="1"/>
        </w:rPr>
        <w:t xml:space="preserve">Citation: US Census Bureau. 2012 Census of Government: State and Local Finances. </w:t>
      </w:r>
      <w:proofErr w:type="gramStart"/>
      <w:r w:rsidRPr="00045647">
        <w:rPr>
          <w:rStyle w:val="tx2"/>
          <w:szCs w:val="18"/>
          <w:bdr w:val="none" w:sz="0" w:space="0" w:color="auto" w:frame="1"/>
        </w:rPr>
        <w:t>State by Type of Government – Public Use Format.</w:t>
      </w:r>
      <w:proofErr w:type="gramEnd"/>
      <w:r w:rsidRPr="00045647">
        <w:rPr>
          <w:rStyle w:val="tx2"/>
          <w:szCs w:val="18"/>
          <w:bdr w:val="none" w:sz="0" w:space="0" w:color="auto" w:frame="1"/>
        </w:rPr>
        <w:t xml:space="preserve"> </w:t>
      </w:r>
      <w:proofErr w:type="gramStart"/>
      <w:r w:rsidRPr="00045647">
        <w:rPr>
          <w:rStyle w:val="tx2"/>
          <w:szCs w:val="18"/>
          <w:bdr w:val="none" w:sz="0" w:space="0" w:color="auto" w:frame="1"/>
        </w:rPr>
        <w:t>Released December 16, 2014.</w:t>
      </w:r>
      <w:proofErr w:type="gramEnd"/>
      <w:r w:rsidRPr="00045647">
        <w:rPr>
          <w:rStyle w:val="tx2"/>
          <w:szCs w:val="18"/>
          <w:bdr w:val="none" w:sz="0" w:space="0" w:color="auto" w:frame="1"/>
        </w:rPr>
        <w:t xml:space="preserve"> </w:t>
      </w:r>
      <w:hyperlink r:id="rId22" w:history="1">
        <w:r w:rsidRPr="00045647">
          <w:rPr>
            <w:rStyle w:val="Hyperlink"/>
            <w:szCs w:val="18"/>
            <w:bdr w:val="none" w:sz="0" w:space="0" w:color="auto" w:frame="1"/>
          </w:rPr>
          <w:t>http://www.census.gov//govs/local/historical_data_2012.html</w:t>
        </w:r>
      </w:hyperlink>
      <w:r w:rsidRPr="00045647">
        <w:rPr>
          <w:rStyle w:val="tx2"/>
          <w:color w:val="3B4045"/>
          <w:szCs w:val="18"/>
          <w:bdr w:val="none" w:sz="0" w:space="0" w:color="auto" w:frame="1"/>
        </w:rPr>
        <w:t> </w:t>
      </w:r>
    </w:p>
    <w:p w14:paraId="7068A03C" w14:textId="77777777" w:rsidR="00045647" w:rsidRPr="00045647" w:rsidRDefault="00045647" w:rsidP="0004546E">
      <w:pPr>
        <w:rPr>
          <w:rStyle w:val="tx2"/>
          <w:color w:val="3B4045"/>
          <w:szCs w:val="18"/>
          <w:bdr w:val="none" w:sz="0" w:space="0" w:color="auto" w:frame="1"/>
        </w:rPr>
      </w:pPr>
    </w:p>
    <w:p w14:paraId="4A8CED90" w14:textId="77777777" w:rsidR="00045647" w:rsidRDefault="00045647" w:rsidP="0004546E">
      <w:pPr>
        <w:rPr>
          <w:b/>
        </w:rPr>
      </w:pPr>
    </w:p>
    <w:p w14:paraId="3ACC7659" w14:textId="50E50268" w:rsidR="00721FDD" w:rsidRDefault="00721FDD" w:rsidP="0004546E">
      <w:pPr>
        <w:rPr>
          <w:b/>
        </w:rPr>
      </w:pPr>
      <w:r w:rsidRPr="00721FDD">
        <w:rPr>
          <w:b/>
        </w:rPr>
        <w:t>Higher Education:</w:t>
      </w:r>
    </w:p>
    <w:p w14:paraId="7C9A33F5" w14:textId="77777777" w:rsidR="00721FDD" w:rsidRDefault="00721FDD" w:rsidP="0004546E">
      <w:pPr>
        <w:rPr>
          <w:b/>
        </w:rPr>
      </w:pPr>
    </w:p>
    <w:p w14:paraId="4E7644E6" w14:textId="7433C593" w:rsidR="00721FDD" w:rsidRDefault="00721FDD" w:rsidP="0004546E">
      <w:r>
        <w:t>Name: Higher Education Instructional and Total Employment and Payroll</w:t>
      </w:r>
    </w:p>
    <w:p w14:paraId="2A3E0A1E" w14:textId="77777777" w:rsidR="00721FDD" w:rsidRDefault="00721FDD" w:rsidP="0004546E"/>
    <w:p w14:paraId="2916DD38" w14:textId="058291F7" w:rsidR="00721FDD" w:rsidRDefault="00721FDD" w:rsidP="0004546E">
      <w: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Default="00721FDD" w:rsidP="0004546E"/>
    <w:p w14:paraId="1BA0FB5A" w14:textId="52596960" w:rsidR="00721FDD" w:rsidRDefault="00721FDD" w:rsidP="0004546E">
      <w:r>
        <w:t xml:space="preserve">File Name: </w:t>
      </w:r>
      <w:r w:rsidRPr="00EF188F">
        <w:t xml:space="preserve">Spending Drivers </w:t>
      </w:r>
      <w:r>
        <w:t>–</w:t>
      </w:r>
      <w:r w:rsidRPr="00EF188F">
        <w:t xml:space="preserve"> </w:t>
      </w:r>
      <w:r>
        <w:t>Higher – Instructional and Total Employment and Payroll.xlsx</w:t>
      </w:r>
    </w:p>
    <w:p w14:paraId="09D7597B" w14:textId="77777777" w:rsidR="00721FDD" w:rsidRDefault="00721FDD" w:rsidP="0004546E"/>
    <w:p w14:paraId="2590767D" w14:textId="77777777" w:rsidR="00721FDD" w:rsidRPr="00FB66B6" w:rsidRDefault="00721FDD" w:rsidP="0004546E">
      <w:r>
        <w:lastRenderedPageBreak/>
        <w:t xml:space="preserve">Citation: </w:t>
      </w:r>
      <w:r w:rsidRPr="00FB66B6">
        <w:t xml:space="preserve">US Census Bureau. 2012 State and Local Government Payroll downloadable data file – </w:t>
      </w:r>
      <w:hyperlink r:id="rId23"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42C83896" w14:textId="77777777" w:rsidR="00721FDD" w:rsidRDefault="00721FDD" w:rsidP="0004546E"/>
    <w:p w14:paraId="0F905941" w14:textId="77777777" w:rsidR="00D97428" w:rsidRDefault="00D97428" w:rsidP="0004546E"/>
    <w:p w14:paraId="2FBCD24E" w14:textId="77777777" w:rsidR="00D97428" w:rsidRDefault="00D97428" w:rsidP="0004546E"/>
    <w:p w14:paraId="746BE14F" w14:textId="3BEE699F" w:rsidR="00D97428" w:rsidRDefault="00D97428" w:rsidP="0004546E">
      <w:r>
        <w:t>Name: Higher Education Public Financial and Enrollment Data</w:t>
      </w:r>
    </w:p>
    <w:p w14:paraId="79DCBCF2" w14:textId="77777777" w:rsidR="00D97428" w:rsidRDefault="00D97428" w:rsidP="0004546E"/>
    <w:p w14:paraId="322B231A" w14:textId="4C3F22DA" w:rsidR="00D97428" w:rsidRDefault="00D97428" w:rsidP="0004546E">
      <w:r>
        <w:t xml:space="preserve">Descriptions: Using data from The Urban Institute’s Financing Public Higher Education project, we present information on college 2 and 4 year enrollment, net migration, tuition, and other information on public colleges and universities. The project’s goal is examine </w:t>
      </w:r>
      <w:r w:rsidRPr="00D97428">
        <w:t>how students’ opportunities differ by state.</w:t>
      </w:r>
    </w:p>
    <w:p w14:paraId="4456D60C" w14:textId="77777777" w:rsidR="00D97428" w:rsidRDefault="00D97428" w:rsidP="0004546E"/>
    <w:p w14:paraId="3D477046" w14:textId="0E0463E7" w:rsidR="00D97428" w:rsidRDefault="00D97428" w:rsidP="0004546E">
      <w:r>
        <w:t xml:space="preserve">File Name: </w:t>
      </w:r>
      <w:r w:rsidRPr="00D97428">
        <w:t>Spending Drivers - Higher - Financing Public Education Data 2012</w:t>
      </w:r>
      <w:r>
        <w:t>.xlsx</w:t>
      </w:r>
    </w:p>
    <w:p w14:paraId="650C11EF" w14:textId="77777777" w:rsidR="00D97428" w:rsidRDefault="00D97428" w:rsidP="0004546E"/>
    <w:p w14:paraId="25720B46" w14:textId="63DF98BC" w:rsidR="00D97428" w:rsidRDefault="00D97428" w:rsidP="0004546E">
      <w:r>
        <w:t xml:space="preserve">Citation: Urban Institute, </w:t>
      </w:r>
      <w:r w:rsidRPr="00D97428">
        <w:t>Financing Public Higher Education</w:t>
      </w:r>
      <w:r>
        <w:t xml:space="preserve">. October 2015. </w:t>
      </w:r>
      <w:hyperlink r:id="rId24" w:history="1">
        <w:r w:rsidRPr="00570850">
          <w:rPr>
            <w:rStyle w:val="Hyperlink"/>
          </w:rPr>
          <w:t>http://webapp.urban.org/higher-education/</w:t>
        </w:r>
      </w:hyperlink>
      <w:r>
        <w:t xml:space="preserve"> </w:t>
      </w:r>
    </w:p>
    <w:p w14:paraId="656E83CD" w14:textId="77777777" w:rsidR="00316560" w:rsidRDefault="00316560" w:rsidP="0004546E"/>
    <w:p w14:paraId="5BC34961" w14:textId="77777777" w:rsidR="00316560" w:rsidRDefault="00316560" w:rsidP="0004546E"/>
    <w:p w14:paraId="6DE2FC61" w14:textId="37F915E4" w:rsidR="00316560" w:rsidRDefault="00316560" w:rsidP="0004546E">
      <w:r>
        <w:rPr>
          <w:b/>
        </w:rPr>
        <w:t>Highway:</w:t>
      </w:r>
    </w:p>
    <w:p w14:paraId="69C9A105" w14:textId="77777777" w:rsidR="00316560" w:rsidRDefault="00316560" w:rsidP="0004546E"/>
    <w:p w14:paraId="3AB8F3C2" w14:textId="0D5ABF22" w:rsidR="00316560" w:rsidRDefault="00316560" w:rsidP="0004546E">
      <w:r>
        <w:t xml:space="preserve">Name: Highway Usage Measurements </w:t>
      </w:r>
    </w:p>
    <w:p w14:paraId="646C3483" w14:textId="77777777" w:rsidR="00316560" w:rsidRDefault="00316560" w:rsidP="0004546E"/>
    <w:p w14:paraId="26277A08" w14:textId="14112594" w:rsidR="00316560" w:rsidRDefault="00316560" w:rsidP="0004546E">
      <w:r>
        <w:t xml:space="preserve">Descriptions: Using data from the Federal Highway Administration on </w:t>
      </w:r>
      <w:r w:rsidR="007934CA">
        <w:t>vehicle miles traveled, highway lane miles, and licensed drivers, we calculate the a</w:t>
      </w:r>
      <w:r w:rsidR="007934CA" w:rsidRPr="007934CA">
        <w:t>verage miles driven over each mile of highway</w:t>
      </w:r>
      <w:r w:rsidR="007934CA">
        <w:t xml:space="preserve"> and the a</w:t>
      </w:r>
      <w:r w:rsidR="007934CA" w:rsidRPr="007934CA">
        <w:t>verage Miles driven per driver</w:t>
      </w:r>
      <w:r w:rsidR="007934CA">
        <w:t>.</w:t>
      </w:r>
    </w:p>
    <w:p w14:paraId="538142B9" w14:textId="77777777" w:rsidR="00316560" w:rsidRDefault="00316560" w:rsidP="0004546E"/>
    <w:p w14:paraId="20E9876E" w14:textId="6EEBFECC" w:rsidR="00316560" w:rsidRDefault="00316560" w:rsidP="0004546E">
      <w:r>
        <w:t xml:space="preserve">File Name: </w:t>
      </w:r>
      <w:r w:rsidRPr="00316560">
        <w:t>Spending Drivers - Highways - Highway Usage Measurements</w:t>
      </w:r>
      <w:r>
        <w:t>.xlsx</w:t>
      </w:r>
    </w:p>
    <w:p w14:paraId="39FD40BB" w14:textId="77777777" w:rsidR="00316560" w:rsidRDefault="00316560" w:rsidP="0004546E"/>
    <w:p w14:paraId="77332ACF" w14:textId="3D0D0BF6" w:rsidR="00316560" w:rsidRDefault="00316560" w:rsidP="0004546E">
      <w:r>
        <w:t xml:space="preserve">Citation: </w:t>
      </w:r>
      <w:r w:rsidRPr="00316560">
        <w:t>Federal Highway Administration, Highway Stat</w:t>
      </w:r>
      <w:r>
        <w:t>istics Series, Highways Statistics</w:t>
      </w:r>
      <w:r w:rsidRPr="00316560">
        <w:t xml:space="preserve"> 2012. </w:t>
      </w:r>
      <w:proofErr w:type="gramStart"/>
      <w:r w:rsidRPr="00316560">
        <w:t>Tables 4.4.1.2.</w:t>
      </w:r>
      <w:proofErr w:type="gramEnd"/>
      <w:r w:rsidRPr="00316560">
        <w:t xml:space="preserve"> </w:t>
      </w:r>
      <w:proofErr w:type="gramStart"/>
      <w:r w:rsidRPr="00316560">
        <w:t>Length by Functional Systems, 5.4.1.</w:t>
      </w:r>
      <w:proofErr w:type="gramEnd"/>
      <w:r w:rsidRPr="00316560">
        <w:t xml:space="preserve"> </w:t>
      </w:r>
      <w:proofErr w:type="gramStart"/>
      <w:r w:rsidRPr="00316560">
        <w:t>Vehicle-miles of travel, by functional system, and 6.6.1.</w:t>
      </w:r>
      <w:proofErr w:type="gramEnd"/>
      <w:r w:rsidRPr="00316560">
        <w:t xml:space="preserve"> </w:t>
      </w:r>
      <w:proofErr w:type="gramStart"/>
      <w:r w:rsidRPr="00316560">
        <w:t>Licensed Drivers By Sex And Ratio To Population - 2012.</w:t>
      </w:r>
      <w:proofErr w:type="gramEnd"/>
      <w:r>
        <w:t xml:space="preserve"> </w:t>
      </w:r>
      <w:hyperlink r:id="rId25" w:history="1">
        <w:r w:rsidRPr="00570850">
          <w:rPr>
            <w:rStyle w:val="Hyperlink"/>
          </w:rPr>
          <w:t>https://www.fhwa.dot.gov/policyinformation/statistics/2012/</w:t>
        </w:r>
      </w:hyperlink>
      <w:r>
        <w:t xml:space="preserve"> </w:t>
      </w:r>
    </w:p>
    <w:p w14:paraId="76F54DE2" w14:textId="77777777" w:rsidR="007934CA" w:rsidRDefault="007934CA" w:rsidP="0004546E"/>
    <w:p w14:paraId="77CD12BD" w14:textId="0105AC50" w:rsidR="008B701D" w:rsidRDefault="008B701D" w:rsidP="0004546E">
      <w:r>
        <w:t>Name: Congestion data by urban area</w:t>
      </w:r>
    </w:p>
    <w:p w14:paraId="1154E5EF" w14:textId="77777777" w:rsidR="008B701D" w:rsidRDefault="008B701D" w:rsidP="0004546E"/>
    <w:p w14:paraId="51B02C2A" w14:textId="552BB104" w:rsidR="008B701D" w:rsidRDefault="008B701D" w:rsidP="0004546E">
      <w:r>
        <w:t xml:space="preserve">Description: Based on data from Texas A&amp;M Transportation Institute, we show data on population, travelers, commuters, and measures of congestion for the largest 101 urban areas. This includes a </w:t>
      </w:r>
      <w:ins w:id="13" w:author="Gault, Sarah" w:date="2016-02-18T14:17:00Z">
        <w:r w:rsidR="007C5127">
          <w:t xml:space="preserve">freeway </w:t>
        </w:r>
      </w:ins>
      <w:del w:id="14" w:author="Gault, Sarah" w:date="2016-02-18T14:17:00Z">
        <w:r w:rsidDel="007C5127">
          <w:delText xml:space="preserve">roadway </w:delText>
        </w:r>
      </w:del>
      <w:r>
        <w:t xml:space="preserve">congestion index constructed by the Transportation Institute. </w:t>
      </w:r>
    </w:p>
    <w:p w14:paraId="30622592" w14:textId="77777777" w:rsidR="008B701D" w:rsidRDefault="008B701D" w:rsidP="0004546E"/>
    <w:p w14:paraId="404825A9" w14:textId="45C91391" w:rsidR="008B701D" w:rsidRDefault="008B701D" w:rsidP="0004546E">
      <w:r>
        <w:t>File Name: Spending Drivers – Highways – Congestion Data by Urban Area.</w:t>
      </w:r>
      <w:r w:rsidR="00F05694">
        <w:t>xlsx</w:t>
      </w:r>
      <w:r>
        <w:t xml:space="preserve"> </w:t>
      </w:r>
    </w:p>
    <w:p w14:paraId="2AD99325" w14:textId="77777777" w:rsidR="008B701D" w:rsidRDefault="008B701D" w:rsidP="0004546E"/>
    <w:p w14:paraId="1E92DE2B" w14:textId="202156BC" w:rsidR="008B701D" w:rsidRDefault="008B701D" w:rsidP="0004546E">
      <w:r>
        <w:t xml:space="preserve">Citation: </w:t>
      </w:r>
      <w:r w:rsidRPr="008B701D">
        <w:t xml:space="preserve">Texas A&amp;M Transportation Institute, Urban Mobility Information. </w:t>
      </w:r>
      <w:ins w:id="15" w:author="Gault, Sarah" w:date="2016-02-18T14:18:00Z">
        <w:r w:rsidR="007C5127">
          <w:t>2015</w:t>
        </w:r>
      </w:ins>
      <w:del w:id="16" w:author="Gault, Sarah" w:date="2016-02-18T14:18:00Z">
        <w:r w:rsidRPr="008B701D" w:rsidDel="007C5127">
          <w:delText>2012</w:delText>
        </w:r>
      </w:del>
      <w:r w:rsidRPr="008B701D">
        <w:t xml:space="preserve"> Urban Mobility Scorecard,</w:t>
      </w:r>
      <w:ins w:id="17" w:author="Gault, Sarah" w:date="2016-02-18T14:18:00Z">
        <w:r w:rsidR="007C5127">
          <w:t xml:space="preserve"> Congestion Data for Your City,</w:t>
        </w:r>
      </w:ins>
      <w:r w:rsidRPr="008B701D">
        <w:t xml:space="preserve"> 101 Urban Areas Data. </w:t>
      </w:r>
      <w:hyperlink r:id="rId26" w:history="1">
        <w:r w:rsidRPr="00A017BB">
          <w:rPr>
            <w:rStyle w:val="Hyperlink"/>
          </w:rPr>
          <w:t>http://mobility.tamu.edu/ums/</w:t>
        </w:r>
      </w:hyperlink>
      <w:r>
        <w:t xml:space="preserve"> </w:t>
      </w:r>
    </w:p>
    <w:p w14:paraId="2260B119" w14:textId="77777777" w:rsidR="00DE7425" w:rsidRDefault="00DE7425" w:rsidP="0004546E"/>
    <w:p w14:paraId="7276C6E6" w14:textId="51B955F2" w:rsidR="00DE7425" w:rsidRDefault="00DE7425" w:rsidP="0004546E">
      <w:r>
        <w:rPr>
          <w:b/>
        </w:rPr>
        <w:t>Transit:</w:t>
      </w:r>
    </w:p>
    <w:p w14:paraId="4E231070" w14:textId="77777777" w:rsidR="00DE7425" w:rsidRDefault="00DE7425" w:rsidP="0004546E">
      <w:pPr>
        <w:ind w:left="720"/>
      </w:pPr>
    </w:p>
    <w:p w14:paraId="323A6544" w14:textId="68295D21" w:rsidR="00DE7425" w:rsidRDefault="00DE7425" w:rsidP="0004546E">
      <w:r>
        <w:t xml:space="preserve">Name: </w:t>
      </w:r>
      <w:r w:rsidR="0004546E" w:rsidRPr="00DE7425">
        <w:t>Transit Usage and Service Measures</w:t>
      </w:r>
    </w:p>
    <w:p w14:paraId="054BAD9C" w14:textId="77777777" w:rsidR="00DE7425" w:rsidRDefault="00DE7425" w:rsidP="0004546E">
      <w:pPr>
        <w:ind w:left="720"/>
      </w:pPr>
    </w:p>
    <w:p w14:paraId="6C4C7C58" w14:textId="3E2B7D39" w:rsidR="00DE7425" w:rsidRDefault="00DE7425" w:rsidP="0004546E">
      <w:r>
        <w:t>Descriptions:</w:t>
      </w:r>
      <w:r w:rsidR="0004546E">
        <w:t xml:space="preserve"> Using data from the National Transit Database, we construct several measures of transit usage and service. Based on data on number of trips per state</w:t>
      </w:r>
      <w:ins w:id="18" w:author="Gault, Sarah" w:date="2016-02-17T10:28:00Z">
        <w:r w:rsidR="00FA0234">
          <w:t>,</w:t>
        </w:r>
      </w:ins>
      <w:r w:rsidR="0004546E">
        <w:t xml:space="preserve"> total miles traveled per state, and total mileage of transit infrastructure, we construct measures of the a</w:t>
      </w:r>
      <w:r w:rsidR="0004546E" w:rsidRPr="0004546E">
        <w:t>verage length of each trip</w:t>
      </w:r>
      <w:r w:rsidR="0004546E">
        <w:t xml:space="preserve"> and a</w:t>
      </w:r>
      <w:r w:rsidR="0004546E" w:rsidRPr="0004546E">
        <w:t>verage traffic per mile of transit infrastructure.</w:t>
      </w:r>
      <w:r w:rsidR="0004546E">
        <w:t xml:space="preserve"> We also use NTD data to measure annual vehicle revenue m</w:t>
      </w:r>
      <w:r w:rsidR="0004546E" w:rsidRPr="0004546E">
        <w:t>iles</w:t>
      </w:r>
      <w:r w:rsidR="0004546E">
        <w:t>, or t</w:t>
      </w:r>
      <w:r w:rsidR="0004546E" w:rsidRPr="0004546E">
        <w:t>he miles that vehicles travel while in revenue service.</w:t>
      </w:r>
    </w:p>
    <w:p w14:paraId="4D4B379A" w14:textId="77777777" w:rsidR="00DE7425" w:rsidRDefault="00DE7425" w:rsidP="0004546E">
      <w:pPr>
        <w:ind w:left="720"/>
      </w:pPr>
    </w:p>
    <w:p w14:paraId="0B600C18" w14:textId="1DCB106C" w:rsidR="00DE7425" w:rsidRDefault="00DE7425" w:rsidP="0004546E">
      <w:r>
        <w:t xml:space="preserve">File Name: </w:t>
      </w:r>
      <w:r w:rsidRPr="00DE7425">
        <w:t>Spending Drivers - Transit - Transit Usage and Service Measures</w:t>
      </w:r>
      <w:r>
        <w:t>.xlsx</w:t>
      </w:r>
    </w:p>
    <w:p w14:paraId="7EBCAC16" w14:textId="77777777" w:rsidR="00DE7425" w:rsidRDefault="00DE7425" w:rsidP="0004546E">
      <w:pPr>
        <w:ind w:left="720"/>
      </w:pPr>
    </w:p>
    <w:p w14:paraId="51808795" w14:textId="202270C3" w:rsidR="00DE7425" w:rsidRDefault="00DE7425" w:rsidP="0004546E">
      <w:commentRangeStart w:id="19"/>
      <w:r>
        <w:t xml:space="preserve">Citation: </w:t>
      </w:r>
      <w:r w:rsidRPr="00DE7425">
        <w:t xml:space="preserve">National Transit Database 2012. </w:t>
      </w:r>
      <w:ins w:id="20" w:author="Gault, Sarah" w:date="2016-02-17T10:25:00Z">
        <w:r w:rsidR="00380B74">
          <w:t xml:space="preserve">RY 2012 Database: </w:t>
        </w:r>
      </w:ins>
      <w:r w:rsidRPr="00DE7425">
        <w:t>Transit Way Mileage and Services.</w:t>
      </w:r>
      <w:r>
        <w:t xml:space="preserve"> </w:t>
      </w:r>
      <w:proofErr w:type="gramStart"/>
      <w:r>
        <w:t>Updated January 2014.</w:t>
      </w:r>
      <w:proofErr w:type="gramEnd"/>
      <w:r>
        <w:t xml:space="preserve">  </w:t>
      </w:r>
      <w:hyperlink r:id="rId27" w:history="1">
        <w:r w:rsidRPr="00570850">
          <w:rPr>
            <w:rStyle w:val="Hyperlink"/>
          </w:rPr>
          <w:t>http://www.ntdprogram.gov/ntdprogram/data.htm</w:t>
        </w:r>
      </w:hyperlink>
      <w:r>
        <w:t xml:space="preserve"> </w:t>
      </w:r>
      <w:commentRangeEnd w:id="19"/>
      <w:r w:rsidR="00FA0234">
        <w:rPr>
          <w:rStyle w:val="CommentReference"/>
        </w:rPr>
        <w:commentReference w:id="19"/>
      </w:r>
    </w:p>
    <w:p w14:paraId="0C8A0A31" w14:textId="77777777" w:rsidR="00FB4AF0" w:rsidRDefault="00FB4AF0" w:rsidP="0004546E"/>
    <w:p w14:paraId="26B5A09E" w14:textId="77777777" w:rsidR="00FB4AF0" w:rsidRDefault="00FB4AF0" w:rsidP="0004546E"/>
    <w:p w14:paraId="2607454E" w14:textId="32238A91" w:rsidR="00035873" w:rsidRDefault="00035873" w:rsidP="0004546E">
      <w:r w:rsidRPr="00035873">
        <w:rPr>
          <w:b/>
        </w:rPr>
        <w:t xml:space="preserve">Police: </w:t>
      </w:r>
      <w:r>
        <w:t>None</w:t>
      </w:r>
    </w:p>
    <w:p w14:paraId="34BC2D53" w14:textId="77777777" w:rsidR="00035873" w:rsidRDefault="00035873" w:rsidP="0004546E"/>
    <w:p w14:paraId="1887A61C" w14:textId="15A480E4" w:rsidR="00035873" w:rsidRDefault="00035873" w:rsidP="0004546E">
      <w:r>
        <w:rPr>
          <w:b/>
        </w:rPr>
        <w:t xml:space="preserve">Fire: </w:t>
      </w:r>
      <w:r>
        <w:t>None</w:t>
      </w:r>
    </w:p>
    <w:p w14:paraId="05B1EB82" w14:textId="77777777" w:rsidR="00035873" w:rsidRDefault="00035873" w:rsidP="0004546E"/>
    <w:p w14:paraId="62F17A2D" w14:textId="0F36D19E" w:rsidR="00035873" w:rsidRDefault="00035873" w:rsidP="0004546E">
      <w:pPr>
        <w:rPr>
          <w:b/>
        </w:rPr>
      </w:pPr>
      <w:r>
        <w:rPr>
          <w:b/>
        </w:rPr>
        <w:t>Corrections:</w:t>
      </w:r>
    </w:p>
    <w:p w14:paraId="7184D045" w14:textId="77777777" w:rsidR="00035873" w:rsidRDefault="00035873" w:rsidP="0004546E">
      <w:pPr>
        <w:rPr>
          <w:b/>
        </w:rPr>
      </w:pPr>
    </w:p>
    <w:p w14:paraId="4514591D" w14:textId="1D3E81C0" w:rsidR="00035873" w:rsidRPr="00035873" w:rsidRDefault="00035873" w:rsidP="0004546E">
      <w:r>
        <w:t>Name: Prison Capacity</w:t>
      </w:r>
    </w:p>
    <w:p w14:paraId="49935C60" w14:textId="77777777" w:rsidR="00035873" w:rsidRDefault="00035873" w:rsidP="0004546E">
      <w:pPr>
        <w:rPr>
          <w:b/>
        </w:rPr>
      </w:pPr>
    </w:p>
    <w:p w14:paraId="354BB71A" w14:textId="4A65AD40" w:rsidR="00035873" w:rsidRDefault="00035873" w:rsidP="0004546E">
      <w:r>
        <w:t xml:space="preserve">Descriptions: Using data from the US Bureau of Justice Statistics, we show rated, operational, and design capacity by state. We also show what percent of a state’s lowest and highest capacity measures are currently filled with the custody population. </w:t>
      </w:r>
      <w:r w:rsidRPr="00035873">
        <w:t>Rated capacity is defined as the number of beds or inmates assigned by a rating official to institutions within the jurisdiction. Operational capacity is defined as the number of inmates that can be accommodated based on a facility's staff, existing programs, and services. Design capacity is the number of inmates that planners or architects intended for the facility.</w:t>
      </w:r>
      <w:r>
        <w:t xml:space="preserve"> . </w:t>
      </w:r>
    </w:p>
    <w:p w14:paraId="10AA9851" w14:textId="77777777" w:rsidR="00035873" w:rsidRDefault="00035873" w:rsidP="0004546E"/>
    <w:p w14:paraId="16ABFCDB" w14:textId="462BE6B5" w:rsidR="00035873" w:rsidRDefault="00035873" w:rsidP="0004546E">
      <w:r>
        <w:t xml:space="preserve">File Name: </w:t>
      </w:r>
      <w:r w:rsidRPr="00035873">
        <w:t>Spending Drivers - Corrections - Prison Capacity</w:t>
      </w:r>
      <w:r>
        <w:t>.xlsx</w:t>
      </w:r>
    </w:p>
    <w:p w14:paraId="5F1016E1" w14:textId="77777777" w:rsidR="00035873" w:rsidRDefault="00035873" w:rsidP="0004546E"/>
    <w:p w14:paraId="4575E86E" w14:textId="52161683" w:rsidR="0025158C" w:rsidRDefault="00035873" w:rsidP="0004546E">
      <w:r>
        <w:t>Citation: Prisoners from the US</w:t>
      </w:r>
      <w:r w:rsidRPr="00035873">
        <w:t xml:space="preserve"> Bureau of Justice Statistics. "Prisoners in 2012: Trends in Admissions and Releases, 1991-2012". Appendix table 9: Prison facility capacity, custody population, and percent capacity, December 31, 2012. </w:t>
      </w:r>
      <w:proofErr w:type="gramStart"/>
      <w:r w:rsidRPr="00035873">
        <w:t>Custody Population as a percent of highest capacity.</w:t>
      </w:r>
      <w:proofErr w:type="gramEnd"/>
      <w:r>
        <w:t xml:space="preserve"> </w:t>
      </w:r>
      <w:del w:id="21" w:author="Gault, Sarah" w:date="2016-02-16T14:49:00Z">
        <w:r w:rsidR="00E54DA4" w:rsidDel="0025158C">
          <w:fldChar w:fldCharType="begin"/>
        </w:r>
        <w:r w:rsidR="00E54DA4" w:rsidDel="0025158C">
          <w:delInstrText xml:space="preserve"> HYPERLINK "http://www.bjs.gov/index.cfm?ty=pbdetail&amp;iid=4910" </w:delInstrText>
        </w:r>
        <w:r w:rsidR="00E54DA4" w:rsidDel="0025158C">
          <w:fldChar w:fldCharType="separate"/>
        </w:r>
        <w:r w:rsidRPr="00570850" w:rsidDel="0025158C">
          <w:rPr>
            <w:rStyle w:val="Hyperlink"/>
          </w:rPr>
          <w:delText>http://www.bjs.gov/index.cfm?ty=pbdetail&amp;iid=4910</w:delText>
        </w:r>
        <w:r w:rsidR="00E54DA4" w:rsidDel="0025158C">
          <w:rPr>
            <w:rStyle w:val="Hyperlink"/>
          </w:rPr>
          <w:fldChar w:fldCharType="end"/>
        </w:r>
        <w:r w:rsidDel="0025158C">
          <w:delText xml:space="preserve"> </w:delText>
        </w:r>
      </w:del>
      <w:ins w:id="22" w:author="Gault, Sarah" w:date="2016-02-16T14:49:00Z">
        <w:r w:rsidR="0025158C" w:rsidRPr="0025158C">
          <w:t>http://www.bjs.gov/content/pub/pdf/p12tar9112.pdf</w:t>
        </w:r>
      </w:ins>
    </w:p>
    <w:p w14:paraId="15EAEE39" w14:textId="77777777" w:rsidR="007A654E" w:rsidRDefault="007A654E" w:rsidP="0004546E"/>
    <w:p w14:paraId="70C1AAE4" w14:textId="50C5D0C8" w:rsidR="007A654E" w:rsidRDefault="007A654E" w:rsidP="0004546E">
      <w:pPr>
        <w:rPr>
          <w:b/>
        </w:rPr>
      </w:pPr>
      <w:r w:rsidRPr="007A654E">
        <w:rPr>
          <w:b/>
        </w:rPr>
        <w:t>Medicaid:</w:t>
      </w:r>
    </w:p>
    <w:p w14:paraId="4FE76E55" w14:textId="77777777" w:rsidR="007A654E" w:rsidRDefault="007A654E" w:rsidP="0004546E">
      <w:pPr>
        <w:rPr>
          <w:b/>
        </w:rPr>
      </w:pPr>
    </w:p>
    <w:p w14:paraId="06BEA953" w14:textId="24D8E786" w:rsidR="007A654E" w:rsidRDefault="007A654E" w:rsidP="0004546E">
      <w:r>
        <w:lastRenderedPageBreak/>
        <w:t>Name: Medicaid data by subgroup</w:t>
      </w:r>
    </w:p>
    <w:p w14:paraId="1342A36E" w14:textId="77777777" w:rsidR="007A654E" w:rsidRDefault="007A654E" w:rsidP="0004546E"/>
    <w:p w14:paraId="4857190E" w14:textId="7B398E9F" w:rsidR="007A654E" w:rsidRDefault="007A654E" w:rsidP="0004546E">
      <w:r>
        <w:t xml:space="preserve">Descriptions: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(0-18), non-disabled adults (19-64), disabled adults and children (0 – 64), and the elderly (65+). </w:t>
      </w:r>
    </w:p>
    <w:p w14:paraId="6B5B9E7F" w14:textId="77777777" w:rsidR="007A654E" w:rsidRDefault="007A654E" w:rsidP="0004546E"/>
    <w:p w14:paraId="34DC5BFC" w14:textId="40A610B1" w:rsidR="007A654E" w:rsidRDefault="007A654E" w:rsidP="0004546E">
      <w:commentRangeStart w:id="23"/>
      <w:r>
        <w:t>Filename: Spending Drivers – Medicaid – Subgroups.xlsx</w:t>
      </w:r>
      <w:commentRangeEnd w:id="23"/>
      <w:r w:rsidR="00865D3E">
        <w:rPr>
          <w:rStyle w:val="CommentReference"/>
        </w:rPr>
        <w:commentReference w:id="23"/>
      </w:r>
    </w:p>
    <w:p w14:paraId="7A919561" w14:textId="77777777" w:rsidR="007A654E" w:rsidRDefault="007A654E" w:rsidP="0004546E"/>
    <w:p w14:paraId="3EBA77A6" w14:textId="77777777" w:rsidR="007A654E" w:rsidRDefault="007A654E" w:rsidP="0004546E">
      <w:r>
        <w:t xml:space="preserve">Citations: </w:t>
      </w:r>
    </w:p>
    <w:p w14:paraId="6BE62CAE" w14:textId="128CFA51" w:rsidR="007A654E" w:rsidRDefault="007A654E" w:rsidP="0004546E">
      <w:proofErr w:type="gramStart"/>
      <w:r>
        <w:t>Urban Institute, Income and Benefits Center, The Transfer Income Model, version 3 (TRIM3).</w:t>
      </w:r>
      <w:proofErr w:type="gramEnd"/>
      <w:r>
        <w:t xml:space="preserve"> </w:t>
      </w:r>
      <w:hyperlink r:id="rId28" w:history="1">
        <w:r w:rsidRPr="00A017BB">
          <w:rPr>
            <w:rStyle w:val="Hyperlink"/>
          </w:rPr>
          <w:t>http://trim3.urban.org/T3Welcome.php</w:t>
        </w:r>
      </w:hyperlink>
      <w:r>
        <w:t xml:space="preserve"> </w:t>
      </w:r>
    </w:p>
    <w:p w14:paraId="784CF303" w14:textId="77777777" w:rsidR="007A654E" w:rsidRDefault="007A654E" w:rsidP="0004546E"/>
    <w:p w14:paraId="7E8E249C" w14:textId="3D0940AB" w:rsidR="007A654E" w:rsidRDefault="007A654E" w:rsidP="0004546E">
      <w:r w:rsidRPr="007A654E">
        <w:t>The Kaiser Family Foundation: State Health Facts, Medicaid Spending by Enrollment Groups, FY2011.</w:t>
      </w:r>
      <w:r>
        <w:t xml:space="preserve"> </w:t>
      </w:r>
      <w:hyperlink r:id="rId29" w:history="1">
        <w:r w:rsidRPr="00A017BB">
          <w:rPr>
            <w:rStyle w:val="Hyperlink"/>
          </w:rPr>
          <w:t>http://kff.org/medicaid/state-indicator/medicaid-spending-by-enrollment-group/</w:t>
        </w:r>
      </w:hyperlink>
      <w:r>
        <w:t xml:space="preserve"> </w:t>
      </w:r>
    </w:p>
    <w:p w14:paraId="39E75683" w14:textId="77777777" w:rsidR="007A654E" w:rsidRDefault="007A654E" w:rsidP="0004546E"/>
    <w:p w14:paraId="6A2156C8" w14:textId="72E30302" w:rsidR="007A654E" w:rsidRPr="007A654E" w:rsidRDefault="007A654E" w:rsidP="0004546E">
      <w:pPr>
        <w:rPr>
          <w:b/>
        </w:rPr>
      </w:pPr>
      <w:r w:rsidRPr="007A654E">
        <w:rPr>
          <w:b/>
        </w:rPr>
        <w:t xml:space="preserve">SSI: </w:t>
      </w:r>
    </w:p>
    <w:p w14:paraId="1C0B26FA" w14:textId="77777777" w:rsidR="007A654E" w:rsidRDefault="007A654E" w:rsidP="0004546E"/>
    <w:p w14:paraId="66C6A6F9" w14:textId="77777777" w:rsidR="007A654E" w:rsidRDefault="007A654E" w:rsidP="007A654E">
      <w:r>
        <w:t>Name: SSI data by subgroup</w:t>
      </w:r>
    </w:p>
    <w:p w14:paraId="6E009DC2" w14:textId="77777777" w:rsidR="007A654E" w:rsidRDefault="007A654E" w:rsidP="007A654E"/>
    <w:p w14:paraId="28B10C9F" w14:textId="57B2AD20" w:rsidR="007A654E" w:rsidRDefault="007A654E" w:rsidP="007A654E">
      <w:r>
        <w:t xml:space="preserve">Descriptions: SSI spending is divided between two different subgroups, with different eligibility characteristics in each.  It is possible to construct our spending decomposition within each of these categories, so we provide data on population, potentially eligible population, eligibility, recipients and expenditures for each of these groups. The two groups are the disabled, and the elderly (65+). </w:t>
      </w:r>
    </w:p>
    <w:p w14:paraId="2B3DEDE1" w14:textId="77777777" w:rsidR="007A654E" w:rsidRDefault="007A654E" w:rsidP="007A654E"/>
    <w:p w14:paraId="01DB9A79" w14:textId="77777777" w:rsidR="007A654E" w:rsidRDefault="007A654E" w:rsidP="007A654E">
      <w:r>
        <w:t>Filename: Spending Drivers – SSI – Subgroups.xlsx</w:t>
      </w:r>
    </w:p>
    <w:p w14:paraId="60C1BD3E" w14:textId="77777777" w:rsidR="007A654E" w:rsidRDefault="007A654E" w:rsidP="007A654E"/>
    <w:p w14:paraId="0385D097" w14:textId="77777777" w:rsidR="007A654E" w:rsidRDefault="007A654E" w:rsidP="007A654E">
      <w:r>
        <w:t xml:space="preserve">Citations: </w:t>
      </w:r>
    </w:p>
    <w:p w14:paraId="3F9FEBE6" w14:textId="77777777" w:rsidR="007A654E" w:rsidRDefault="007A654E" w:rsidP="007A654E">
      <w:proofErr w:type="gramStart"/>
      <w:r>
        <w:t>Urban Institute, Income and Benefits Center, The Transfer Income Model, version 3 (TRIM3).</w:t>
      </w:r>
      <w:proofErr w:type="gramEnd"/>
      <w:r>
        <w:t xml:space="preserve"> </w:t>
      </w:r>
      <w:hyperlink r:id="rId30" w:history="1">
        <w:r w:rsidRPr="00A017BB">
          <w:rPr>
            <w:rStyle w:val="Hyperlink"/>
          </w:rPr>
          <w:t>http://trim3.urban.org/T3Welcome.php</w:t>
        </w:r>
      </w:hyperlink>
      <w:r>
        <w:t xml:space="preserve"> </w:t>
      </w:r>
    </w:p>
    <w:p w14:paraId="7529B57C" w14:textId="77777777" w:rsidR="007A654E" w:rsidRDefault="007A654E" w:rsidP="007A654E"/>
    <w:p w14:paraId="568FD40C" w14:textId="610E1F1A" w:rsidR="007A654E" w:rsidRDefault="007A654E" w:rsidP="0004546E">
      <w:proofErr w:type="gramStart"/>
      <w:r w:rsidRPr="007A654E">
        <w:t>U.S. Social Security Administration, Office of Retirement and Disability Policy, Annual Statistical Suppl</w:t>
      </w:r>
      <w:ins w:id="24" w:author="Gault, Sarah" w:date="2016-02-16T15:04:00Z">
        <w:r w:rsidR="00865D3E">
          <w:t>e</w:t>
        </w:r>
      </w:ins>
      <w:r w:rsidRPr="007A654E">
        <w:t>men</w:t>
      </w:r>
      <w:del w:id="25" w:author="Gault, Sarah" w:date="2016-02-16T15:04:00Z">
        <w:r w:rsidRPr="007A654E" w:rsidDel="00865D3E">
          <w:delText>e</w:delText>
        </w:r>
      </w:del>
      <w:r w:rsidRPr="007A654E">
        <w:t>t, 2013 and Annual Statistical Supplement 2012.</w:t>
      </w:r>
      <w:proofErr w:type="gramEnd"/>
      <w:r>
        <w:t xml:space="preserve"> </w:t>
      </w:r>
      <w:hyperlink r:id="rId31" w:history="1">
        <w:r w:rsidRPr="00A017BB">
          <w:rPr>
            <w:rStyle w:val="Hyperlink"/>
          </w:rPr>
          <w:t>https://www.ssa.gov/policy/data_title.html</w:t>
        </w:r>
      </w:hyperlink>
      <w:r>
        <w:t xml:space="preserve"> </w:t>
      </w:r>
    </w:p>
    <w:p w14:paraId="145B29DD" w14:textId="77777777" w:rsidR="007A654E" w:rsidRDefault="007A654E" w:rsidP="0004546E"/>
    <w:p w14:paraId="0861B57E" w14:textId="66729158" w:rsidR="007A654E" w:rsidRDefault="001A7832" w:rsidP="0004546E">
      <w:pPr>
        <w:rPr>
          <w:b/>
        </w:rPr>
      </w:pPr>
      <w:r w:rsidRPr="001A7832">
        <w:rPr>
          <w:b/>
        </w:rPr>
        <w:t>Housing:</w:t>
      </w:r>
    </w:p>
    <w:p w14:paraId="543EBEC0" w14:textId="77777777" w:rsidR="001A7832" w:rsidRDefault="001A7832" w:rsidP="0004546E">
      <w:pPr>
        <w:rPr>
          <w:b/>
        </w:rPr>
      </w:pPr>
    </w:p>
    <w:p w14:paraId="7166CF21" w14:textId="4427D800" w:rsidR="001A7832" w:rsidRDefault="001A7832" w:rsidP="001A7832">
      <w:r>
        <w:t xml:space="preserve">Name: </w:t>
      </w:r>
      <w:r w:rsidRPr="001A7832">
        <w:t xml:space="preserve">Average Months </w:t>
      </w:r>
      <w:r>
        <w:t xml:space="preserve">Spent </w:t>
      </w:r>
      <w:r w:rsidRPr="001A7832">
        <w:t>on Waiting List</w:t>
      </w:r>
      <w:r>
        <w:t xml:space="preserve"> for Public Housing</w:t>
      </w:r>
    </w:p>
    <w:p w14:paraId="10251BFA" w14:textId="77777777" w:rsidR="001A7832" w:rsidRDefault="001A7832" w:rsidP="001A7832"/>
    <w:p w14:paraId="7AAF0A60" w14:textId="5909F089" w:rsidR="001A7832" w:rsidRDefault="001A7832" w:rsidP="001A7832">
      <w:r>
        <w:t xml:space="preserve">Descriptions: The </w:t>
      </w:r>
      <w:r w:rsidRPr="001A7832">
        <w:t>US Department of Housing and Urban Development</w:t>
      </w:r>
      <w:r>
        <w:t xml:space="preserve"> keeps data on how long the average family must wait before they can move into subsidized public housing. This can </w:t>
      </w:r>
      <w:r>
        <w:lastRenderedPageBreak/>
        <w:t xml:space="preserve">serve as a useful metric for how much excess demand there is for public housing services in a given state. </w:t>
      </w:r>
    </w:p>
    <w:p w14:paraId="282E0CCC" w14:textId="77777777" w:rsidR="001A7832" w:rsidRDefault="001A7832" w:rsidP="001A7832"/>
    <w:p w14:paraId="09ADB49F" w14:textId="7E4E2CE7" w:rsidR="001A7832" w:rsidRDefault="001A7832" w:rsidP="001A7832">
      <w:r>
        <w:t>Filename: Spending Drivers – Housing – Public Housing Waiting Time.xlsx</w:t>
      </w:r>
    </w:p>
    <w:p w14:paraId="67F6E850" w14:textId="77777777" w:rsidR="001A7832" w:rsidRDefault="001A7832" w:rsidP="001A7832"/>
    <w:p w14:paraId="063B39E1" w14:textId="45D3D8ED" w:rsidR="001A7832" w:rsidRDefault="001A7832" w:rsidP="001A7832">
      <w:r>
        <w:t xml:space="preserve">Citations: </w:t>
      </w:r>
      <w:r w:rsidRPr="001A7832">
        <w:t xml:space="preserve">US Department of Housing and Urban Development. </w:t>
      </w:r>
      <w:proofErr w:type="gramStart"/>
      <w:r w:rsidRPr="001A7832">
        <w:t>Picture of Subsidized Households, 2012.</w:t>
      </w:r>
      <w:proofErr w:type="gramEnd"/>
      <w:r w:rsidRPr="001A7832">
        <w:t xml:space="preserve">  </w:t>
      </w:r>
      <w:hyperlink r:id="rId32" w:history="1">
        <w:r w:rsidRPr="00A017BB">
          <w:rPr>
            <w:rStyle w:val="Hyperlink"/>
          </w:rPr>
          <w:t>https://www.huduser.gov/portal/datasets/picture/yearlydata.html</w:t>
        </w:r>
      </w:hyperlink>
      <w:r>
        <w:t xml:space="preserve"> </w:t>
      </w:r>
    </w:p>
    <w:p w14:paraId="0628A72B" w14:textId="77777777" w:rsidR="001A7832" w:rsidRDefault="001A7832" w:rsidP="0004546E"/>
    <w:p w14:paraId="020DAE5D" w14:textId="77777777" w:rsidR="001A7832" w:rsidRDefault="001A7832" w:rsidP="0004546E"/>
    <w:p w14:paraId="61E6E64C" w14:textId="77777777" w:rsidR="001A7832" w:rsidRDefault="001A7832" w:rsidP="0004546E"/>
    <w:p w14:paraId="13D08585" w14:textId="40D9021C" w:rsidR="001A7832" w:rsidRDefault="001A7832" w:rsidP="001A7832">
      <w:r>
        <w:t>Name: Fair Market Rent by state and year</w:t>
      </w:r>
    </w:p>
    <w:p w14:paraId="419EE9CD" w14:textId="77777777" w:rsidR="001A7832" w:rsidRDefault="001A7832" w:rsidP="001A7832"/>
    <w:p w14:paraId="087C36F1" w14:textId="6A97A51E" w:rsidR="001A7832" w:rsidRDefault="001A7832" w:rsidP="001A7832">
      <w:r>
        <w:t xml:space="preserve">Descriptions: The </w:t>
      </w:r>
      <w:r w:rsidRPr="001A7832">
        <w:t>US Department of Housing and Urban Development</w:t>
      </w:r>
      <w:r>
        <w:t xml:space="preserve"> keeps data on Fair Market Rents</w:t>
      </w:r>
      <w:r w:rsidR="00981B4E">
        <w:t xml:space="preserve"> (FMR)</w:t>
      </w:r>
      <w:r>
        <w:t xml:space="preserve">, which is currently defined as </w:t>
      </w:r>
      <w:r w:rsidRPr="001A7832">
        <w:t>the 40th percentile of gross rents for typical, non-substandard rental units occupied by recent movers in a local housing market</w:t>
      </w:r>
      <w:r w:rsidR="00981B4E">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Default="001A7832" w:rsidP="001A7832"/>
    <w:p w14:paraId="6181F93B" w14:textId="34263586" w:rsidR="001A7832" w:rsidRDefault="001A7832" w:rsidP="001A7832">
      <w:r>
        <w:t>Filename: Spending Drivers – Housing – Fair Market Rent.xlsx</w:t>
      </w:r>
    </w:p>
    <w:p w14:paraId="52433F26" w14:textId="77777777" w:rsidR="001A7832" w:rsidRDefault="001A7832" w:rsidP="001A7832"/>
    <w:p w14:paraId="6F5A9B88" w14:textId="46A5960B" w:rsidR="001A7832" w:rsidRDefault="001A7832" w:rsidP="001A7832">
      <w:commentRangeStart w:id="26"/>
      <w:r>
        <w:t xml:space="preserve">Citations: </w:t>
      </w:r>
      <w:r w:rsidRPr="001A7832">
        <w:t>Author calculations and US Department of Housing and Urban Development, Fair Market Rents, Final Data.</w:t>
      </w:r>
      <w:ins w:id="27" w:author="Gault, Sarah" w:date="2016-02-18T14:23:00Z">
        <w:r w:rsidR="00DC1B4E">
          <w:t xml:space="preserve"> December 11, 2015.</w:t>
        </w:r>
      </w:ins>
      <w:r w:rsidRPr="001A7832">
        <w:t xml:space="preserve"> </w:t>
      </w:r>
      <w:hyperlink r:id="rId33" w:history="1">
        <w:r w:rsidRPr="00A017BB">
          <w:rPr>
            <w:rStyle w:val="Hyperlink"/>
          </w:rPr>
          <w:t>https://www.huduser.gov/portal/datasets/fmr.html</w:t>
        </w:r>
      </w:hyperlink>
      <w:r>
        <w:t xml:space="preserve"> </w:t>
      </w:r>
      <w:commentRangeEnd w:id="26"/>
      <w:r w:rsidR="00FD6A46">
        <w:rPr>
          <w:rStyle w:val="CommentReference"/>
        </w:rPr>
        <w:commentReference w:id="26"/>
      </w:r>
    </w:p>
    <w:p w14:paraId="6D5DA803" w14:textId="77777777" w:rsidR="001A7832" w:rsidRDefault="001A7832" w:rsidP="0004546E"/>
    <w:p w14:paraId="67114E7B" w14:textId="77777777" w:rsidR="00923C05" w:rsidRDefault="00923C05" w:rsidP="0004546E"/>
    <w:p w14:paraId="7FECE5C1" w14:textId="3853D471" w:rsidR="00923C05" w:rsidRDefault="00923C05" w:rsidP="00923C05">
      <w:r>
        <w:t>Name: Count of Individuals by Area Median Income</w:t>
      </w:r>
    </w:p>
    <w:p w14:paraId="3E370A82" w14:textId="77777777" w:rsidR="00923C05" w:rsidRDefault="00923C05" w:rsidP="00923C05"/>
    <w:p w14:paraId="35248BEB" w14:textId="48CB6114" w:rsidR="00923C05" w:rsidRDefault="00923C05" w:rsidP="00923C05">
      <w:r>
        <w:t xml:space="preserve">Descriptions: </w:t>
      </w:r>
      <w:r w:rsidR="00E658F3">
        <w:t xml:space="preserve">Using data from the </w:t>
      </w:r>
      <w:r w:rsidR="00E658F3" w:rsidRPr="00E658F3">
        <w:t>Urban Institute’s Housing Finance Policy Center</w:t>
      </w:r>
      <w:r w:rsidR="00E658F3">
        <w:t xml:space="preserve">, we calculate the number of households by state and percent area median income. As a reminder, our measure of potentially eligible was the count </w:t>
      </w:r>
      <w:r w:rsidR="00E658F3" w:rsidRPr="00E658F3">
        <w:t xml:space="preserve">of households who make less than 50% of ARI, divided into “very low”, or 31% to 50%, and “extremely low”, who make between 0% and 30%.   </w:t>
      </w:r>
      <w:r w:rsidR="00E658F3">
        <w:t xml:space="preserve"> </w:t>
      </w:r>
    </w:p>
    <w:p w14:paraId="66C3473A" w14:textId="77777777" w:rsidR="00E658F3" w:rsidRDefault="00E658F3" w:rsidP="00923C05"/>
    <w:p w14:paraId="56187349" w14:textId="276078E9" w:rsidR="00923C05" w:rsidRDefault="00923C05" w:rsidP="00923C05">
      <w:commentRangeStart w:id="28"/>
      <w:r>
        <w:t>Filename: Spending Drivers – Housing – Count of Individuals by AMI and State.xlsx</w:t>
      </w:r>
      <w:commentRangeEnd w:id="28"/>
      <w:r w:rsidR="00FD6A46">
        <w:rPr>
          <w:rStyle w:val="CommentReference"/>
        </w:rPr>
        <w:commentReference w:id="28"/>
      </w:r>
    </w:p>
    <w:p w14:paraId="030BAB36" w14:textId="77777777" w:rsidR="00923C05" w:rsidRDefault="00923C05" w:rsidP="00923C05"/>
    <w:p w14:paraId="71B3FB79" w14:textId="711F40CC" w:rsidR="00923C05" w:rsidRDefault="00923C05" w:rsidP="00923C05">
      <w:r>
        <w:t xml:space="preserve">Citations: </w:t>
      </w:r>
      <w:r w:rsidR="00E658F3" w:rsidRPr="00E658F3">
        <w:t>Urban Institute Housing Finance Policy Center Calculations based on US Census American Community Survey 3-Year PUMS. For additional information on HFPC calculations, see: http://www.urban.org/research/publication/housing-affordability-gap-extremely-low-income-renters-2013/view/full_report</w:t>
      </w:r>
    </w:p>
    <w:p w14:paraId="20C34E64" w14:textId="77777777" w:rsidR="00923C05" w:rsidRDefault="00923C05" w:rsidP="00923C05"/>
    <w:p w14:paraId="1DFCA259" w14:textId="77777777" w:rsidR="00923C05" w:rsidRDefault="00923C05" w:rsidP="0004546E"/>
    <w:p w14:paraId="5630A66C" w14:textId="1CC5CB7D" w:rsidR="00923C05" w:rsidRDefault="00770D73" w:rsidP="0004546E">
      <w:pPr>
        <w:rPr>
          <w:b/>
        </w:rPr>
      </w:pPr>
      <w:r w:rsidRPr="00770D73">
        <w:rPr>
          <w:b/>
        </w:rPr>
        <w:t>Admin:</w:t>
      </w:r>
    </w:p>
    <w:p w14:paraId="6B1C44BD" w14:textId="77777777" w:rsidR="00770D73" w:rsidRDefault="00770D73" w:rsidP="0004546E">
      <w:pPr>
        <w:rPr>
          <w:b/>
        </w:rPr>
      </w:pPr>
    </w:p>
    <w:p w14:paraId="3685E7B1" w14:textId="559AE6BF" w:rsidR="00770D73" w:rsidRDefault="00770D73" w:rsidP="0004546E">
      <w:r>
        <w:t xml:space="preserve">Name: Trust in Government </w:t>
      </w:r>
    </w:p>
    <w:p w14:paraId="4A1653D5" w14:textId="77777777" w:rsidR="00770D73" w:rsidRDefault="00770D73" w:rsidP="0004546E"/>
    <w:p w14:paraId="32931B75" w14:textId="5F5602E3" w:rsidR="00770D73" w:rsidRDefault="00770D73" w:rsidP="0004546E">
      <w:r>
        <w:t xml:space="preserve">Description: To measure satisfaction with state government performance, we use data from the results of Gallup polling on trust in state government. </w:t>
      </w:r>
      <w:r w:rsidRPr="00770D73">
        <w:t>The question that was asked is as follows: "How much trust and confidence do you have in the government of the state where you live when it comes to handling state problems -- a great deal, a fair amount, not very much, or none at all?</w:t>
      </w:r>
      <w:r>
        <w:t>”</w:t>
      </w:r>
    </w:p>
    <w:p w14:paraId="0428B0AF" w14:textId="77777777" w:rsidR="00770D73" w:rsidRDefault="00770D73" w:rsidP="0004546E"/>
    <w:p w14:paraId="5B12869D" w14:textId="5E8343F4" w:rsidR="00770D73" w:rsidRDefault="00770D73" w:rsidP="0004546E">
      <w:r>
        <w:t>Filename:</w:t>
      </w:r>
      <w:r w:rsidRPr="00770D73">
        <w:t xml:space="preserve"> </w:t>
      </w:r>
      <w:r>
        <w:t>Spending Drivers – Admin – Trust in Government.xlsx</w:t>
      </w:r>
    </w:p>
    <w:p w14:paraId="70C30C66" w14:textId="77777777" w:rsidR="00770D73" w:rsidRDefault="00770D73" w:rsidP="0004546E"/>
    <w:p w14:paraId="2302F46F" w14:textId="2B3AEAAC" w:rsidR="00770D73" w:rsidRPr="00770D73" w:rsidRDefault="00770D73" w:rsidP="0004546E">
      <w:r>
        <w:t xml:space="preserve">Source: </w:t>
      </w:r>
      <w:r w:rsidRPr="00770D73">
        <w:t xml:space="preserve">Gallup 50-state poll, June -December 2013. Trust In State Government, by State.  </w:t>
      </w:r>
    </w:p>
    <w:sectPr w:rsidR="00770D73" w:rsidRPr="00770D73" w:rsidSect="00454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ult, Sarah" w:date="2016-02-18T16:49:00Z" w:initials="GS">
    <w:p w14:paraId="4D84F62B" w14:textId="77777777" w:rsidR="00C033C8" w:rsidRDefault="00E14005">
      <w:pPr>
        <w:pStyle w:val="CommentText"/>
      </w:pPr>
      <w:r>
        <w:rPr>
          <w:rStyle w:val="CommentReference"/>
        </w:rPr>
        <w:annotationRef/>
      </w:r>
    </w:p>
    <w:p w14:paraId="53C3FFB4" w14:textId="45B3BCD8" w:rsidR="00125ADF" w:rsidRDefault="00125ADF">
      <w:pPr>
        <w:pStyle w:val="CommentText"/>
      </w:pPr>
      <w:r>
        <w:t>Unexplained difference column needs to be updated in all of the following (not sure why this column isn’t just a formula so it can update automatically??):</w:t>
      </w:r>
    </w:p>
    <w:p w14:paraId="46E96EEC" w14:textId="2501741C" w:rsidR="00C033C8" w:rsidRDefault="00125ADF" w:rsidP="00125ADF">
      <w:pPr>
        <w:pStyle w:val="CommentText"/>
        <w:numPr>
          <w:ilvl w:val="0"/>
          <w:numId w:val="4"/>
        </w:numPr>
      </w:pPr>
      <w:r>
        <w:t xml:space="preserve"> </w:t>
      </w:r>
      <w:r w:rsidR="00C033C8">
        <w:t>Table 8 (housing</w:t>
      </w:r>
      <w:r>
        <w:t>)</w:t>
      </w:r>
    </w:p>
    <w:p w14:paraId="6184CBAC" w14:textId="294D1A86" w:rsidR="00C033C8" w:rsidRDefault="00125ADF" w:rsidP="00125ADF">
      <w:pPr>
        <w:pStyle w:val="CommentText"/>
        <w:numPr>
          <w:ilvl w:val="0"/>
          <w:numId w:val="4"/>
        </w:numPr>
      </w:pPr>
      <w:r>
        <w:t xml:space="preserve"> </w:t>
      </w:r>
      <w:r w:rsidR="00C033C8">
        <w:t>Table 11 (financial administration</w:t>
      </w:r>
      <w:r>
        <w:t>)</w:t>
      </w:r>
    </w:p>
    <w:p w14:paraId="484A3C85" w14:textId="26B551B1" w:rsidR="00C033C8" w:rsidRDefault="00125ADF" w:rsidP="00C033C8">
      <w:pPr>
        <w:pStyle w:val="CommentText"/>
        <w:numPr>
          <w:ilvl w:val="0"/>
          <w:numId w:val="4"/>
        </w:numPr>
      </w:pPr>
      <w:r>
        <w:t xml:space="preserve"> </w:t>
      </w:r>
      <w:r w:rsidR="00C033C8">
        <w:t>Table 12 (</w:t>
      </w:r>
      <w:r>
        <w:t>judicial wages)</w:t>
      </w:r>
    </w:p>
    <w:p w14:paraId="150BC92C" w14:textId="77777777" w:rsidR="00125ADF" w:rsidRDefault="00125ADF" w:rsidP="00125ADF">
      <w:pPr>
        <w:pStyle w:val="CommentText"/>
      </w:pPr>
    </w:p>
    <w:p w14:paraId="0394F90B" w14:textId="285C8C34" w:rsidR="00C033C8" w:rsidRDefault="00C033C8" w:rsidP="00C033C8">
      <w:pPr>
        <w:pStyle w:val="CommentText"/>
      </w:pPr>
      <w:r>
        <w:t xml:space="preserve">Table 13 (general administration):  </w:t>
      </w:r>
      <w:proofErr w:type="spellStart"/>
      <w:r>
        <w:t>avg</w:t>
      </w:r>
      <w:proofErr w:type="spellEnd"/>
      <w:r>
        <w:t xml:space="preserve"> annual salary column is still wrong (expected wage and unexplained difference columns are as well)</w:t>
      </w:r>
    </w:p>
    <w:p w14:paraId="1926475D" w14:textId="77777777" w:rsidR="00C033C8" w:rsidRDefault="00C033C8">
      <w:pPr>
        <w:pStyle w:val="CommentText"/>
      </w:pPr>
    </w:p>
    <w:p w14:paraId="6C8C700F" w14:textId="460FA98E" w:rsidR="00C033C8" w:rsidRDefault="00C033C8">
      <w:pPr>
        <w:pStyle w:val="CommentText"/>
      </w:pPr>
      <w:r>
        <w:t xml:space="preserve">Table 15 Notes: can these be changed to explain where the </w:t>
      </w:r>
      <w:proofErr w:type="spellStart"/>
      <w:r>
        <w:t>avg</w:t>
      </w:r>
      <w:proofErr w:type="spellEnd"/>
      <w:r>
        <w:t xml:space="preserve"> wage by state and ONET code comes from??? I still can’t find these</w:t>
      </w:r>
      <w:r w:rsidR="00D53E04">
        <w:t xml:space="preserve"> (and r</w:t>
      </w:r>
      <w:r>
        <w:t xml:space="preserve">ight now the note </w:t>
      </w:r>
      <w:r w:rsidR="00D53E04">
        <w:t xml:space="preserve">just </w:t>
      </w:r>
      <w:r>
        <w:t>explains the ONET index which isn’t included in this table</w:t>
      </w:r>
      <w:r w:rsidR="00D53E04">
        <w:t>)</w:t>
      </w:r>
    </w:p>
  </w:comment>
  <w:comment w:id="1" w:author="Gault, Sarah" w:date="2016-02-22T11:17:00Z" w:initials="GS">
    <w:p w14:paraId="66FCE01E" w14:textId="4D053F0D" w:rsidR="00233119" w:rsidRDefault="00233119" w:rsidP="00233119">
      <w:pPr>
        <w:pStyle w:val="CommentText"/>
      </w:pPr>
      <w:r>
        <w:rPr>
          <w:rStyle w:val="CommentReference"/>
        </w:rPr>
        <w:annotationRef/>
      </w:r>
      <w:r w:rsidR="001D355A">
        <w:rPr>
          <w:rStyle w:val="CommentReference"/>
        </w:rPr>
        <w:t>Looks to me that most of the utilities tables are off (transit, water, electric, and gas) as well as the administration table</w:t>
      </w:r>
    </w:p>
  </w:comment>
  <w:comment w:id="8" w:author="Gault, Sarah" w:date="2016-02-18T16:25:00Z" w:initials="GS">
    <w:p w14:paraId="0EF18DE5" w14:textId="77777777" w:rsidR="00045647" w:rsidRDefault="000A6B93" w:rsidP="00A111D7">
      <w:pPr>
        <w:pStyle w:val="CommentText"/>
      </w:pPr>
      <w:r>
        <w:rPr>
          <w:rStyle w:val="CommentReference"/>
        </w:rPr>
        <w:annotationRef/>
      </w:r>
      <w:r w:rsidR="00743CAC">
        <w:t xml:space="preserve"> </w:t>
      </w:r>
      <w:r w:rsidR="003838DD">
        <w:t xml:space="preserve">Some </w:t>
      </w:r>
      <w:proofErr w:type="spellStart"/>
      <w:r w:rsidR="003838DD">
        <w:t>exp</w:t>
      </w:r>
      <w:proofErr w:type="spellEnd"/>
      <w:r w:rsidR="003838DD">
        <w:t xml:space="preserve"> amounts (highlight</w:t>
      </w:r>
      <w:r w:rsidR="00045647">
        <w:t>ed) are incorrect.</w:t>
      </w:r>
    </w:p>
    <w:p w14:paraId="37AAF0C7" w14:textId="77777777" w:rsidR="00045647" w:rsidRDefault="00045647" w:rsidP="00A111D7">
      <w:pPr>
        <w:pStyle w:val="CommentText"/>
      </w:pPr>
    </w:p>
    <w:p w14:paraId="0F1FA93A" w14:textId="4F3AD562" w:rsidR="003838DD" w:rsidRDefault="00156D5F" w:rsidP="00A111D7">
      <w:pPr>
        <w:pStyle w:val="CommentText"/>
      </w:pPr>
      <w:r>
        <w:t>Also need to break out utilities into separate categories as in the charges file.</w:t>
      </w:r>
    </w:p>
  </w:comment>
  <w:comment w:id="9" w:author="Gault, Sarah" w:date="2016-02-18T16:49:00Z" w:initials="GS">
    <w:p w14:paraId="4B6BDD2E" w14:textId="77777777" w:rsidR="006F2A7A" w:rsidRDefault="006F2A7A">
      <w:pPr>
        <w:pStyle w:val="CommentText"/>
      </w:pPr>
      <w:r>
        <w:rPr>
          <w:rStyle w:val="CommentReference"/>
        </w:rPr>
        <w:annotationRef/>
      </w:r>
    </w:p>
    <w:p w14:paraId="7E745E64" w14:textId="61E8848D" w:rsidR="006F2A7A" w:rsidRDefault="006F2A7A" w:rsidP="00DC1B4E">
      <w:pPr>
        <w:pStyle w:val="CommentText"/>
      </w:pPr>
      <w:r>
        <w:t>Table 2 –</w:t>
      </w:r>
      <w:r w:rsidR="00156D5F">
        <w:t>why do we choose to show major taxes (</w:t>
      </w:r>
      <w:r>
        <w:t>sum of prop, individual income,</w:t>
      </w:r>
      <w:r w:rsidR="00DC1B4E">
        <w:t xml:space="preserve"> sales, and </w:t>
      </w:r>
      <w:proofErr w:type="spellStart"/>
      <w:r w:rsidR="00DC1B4E">
        <w:t>corp</w:t>
      </w:r>
      <w:proofErr w:type="spellEnd"/>
      <w:r w:rsidR="00DC1B4E">
        <w:t xml:space="preserve"> income taxes</w:t>
      </w:r>
      <w:r w:rsidR="00156D5F">
        <w:t>)</w:t>
      </w:r>
      <w:r w:rsidR="00DC1B4E">
        <w:t xml:space="preserve"> rather than just t</w:t>
      </w:r>
      <w:r>
        <w:t>he total tax from Census</w:t>
      </w:r>
      <w:r w:rsidR="00156D5F">
        <w:t xml:space="preserve"> (which includes others)?</w:t>
      </w:r>
    </w:p>
  </w:comment>
  <w:comment w:id="19" w:author="Gault, Sarah" w:date="2016-02-17T10:33:00Z" w:initials="GS">
    <w:p w14:paraId="256FC456" w14:textId="079F1FBC" w:rsidR="00FA0234" w:rsidRDefault="00FA0234">
      <w:pPr>
        <w:pStyle w:val="CommentText"/>
      </w:pPr>
      <w:r>
        <w:rPr>
          <w:rStyle w:val="CommentReference"/>
        </w:rPr>
        <w:annotationRef/>
      </w:r>
      <w:r>
        <w:rPr>
          <w:rStyle w:val="CommentReference"/>
        </w:rPr>
        <w:t>Is there a file that collapses data by state I can use to cross-check?</w:t>
      </w:r>
    </w:p>
  </w:comment>
  <w:comment w:id="23" w:author="Gault, Sarah" w:date="2016-02-16T15:32:00Z" w:initials="GS">
    <w:p w14:paraId="4C6C70A8" w14:textId="61B21645" w:rsidR="00865D3E" w:rsidRDefault="00865D3E">
      <w:pPr>
        <w:pStyle w:val="CommentText"/>
      </w:pPr>
      <w:r>
        <w:rPr>
          <w:rStyle w:val="CommentReference"/>
        </w:rPr>
        <w:annotationRef/>
      </w:r>
      <w:r w:rsidR="00AC4645">
        <w:t>I c</w:t>
      </w:r>
      <w:r>
        <w:t>an’t check TRIM data or see calculations (ditto for SSI below)</w:t>
      </w:r>
    </w:p>
  </w:comment>
  <w:comment w:id="26" w:author="Gault, Sarah" w:date="2016-02-18T16:50:00Z" w:initials="GS">
    <w:p w14:paraId="11C5EB48" w14:textId="5A8E2D6D" w:rsidR="00FD6A46" w:rsidRDefault="00FD6A46">
      <w:pPr>
        <w:pStyle w:val="CommentText"/>
        <w:rPr>
          <w:rStyle w:val="CommentReference"/>
        </w:rPr>
      </w:pPr>
      <w:r>
        <w:rPr>
          <w:rStyle w:val="CommentReference"/>
        </w:rPr>
        <w:annotationRef/>
      </w:r>
      <w:r w:rsidR="00156D5F">
        <w:rPr>
          <w:rStyle w:val="CommentReference"/>
        </w:rPr>
        <w:t>Again, is there a file that collapses data by state I can use to cross-check?</w:t>
      </w:r>
    </w:p>
    <w:p w14:paraId="1B71A762" w14:textId="77777777" w:rsidR="00156D5F" w:rsidRDefault="00156D5F">
      <w:pPr>
        <w:pStyle w:val="CommentText"/>
        <w:rPr>
          <w:rStyle w:val="CommentReference"/>
        </w:rPr>
      </w:pPr>
    </w:p>
    <w:p w14:paraId="722F2CF2" w14:textId="7E202EA8" w:rsidR="00156D5F" w:rsidRDefault="00156D5F">
      <w:pPr>
        <w:pStyle w:val="CommentText"/>
      </w:pPr>
      <w:r>
        <w:rPr>
          <w:rStyle w:val="CommentReference"/>
        </w:rPr>
        <w:t xml:space="preserve">Additionally, why does this table show fair market rent for </w:t>
      </w:r>
      <w:r w:rsidR="00D53E04">
        <w:rPr>
          <w:rStyle w:val="CommentReference"/>
        </w:rPr>
        <w:t xml:space="preserve">a range of years from </w:t>
      </w:r>
      <w:r>
        <w:rPr>
          <w:rStyle w:val="CommentReference"/>
        </w:rPr>
        <w:t>1985-2015 (no other tables do this)?</w:t>
      </w:r>
    </w:p>
  </w:comment>
  <w:comment w:id="28" w:author="Gault, Sarah" w:date="2016-02-16T15:32:00Z" w:initials="GS">
    <w:p w14:paraId="2111BECD" w14:textId="00C6DE2D" w:rsidR="00FD6A46" w:rsidRDefault="00FD6A46">
      <w:pPr>
        <w:pStyle w:val="CommentText"/>
      </w:pPr>
      <w:r>
        <w:rPr>
          <w:rStyle w:val="CommentReference"/>
        </w:rPr>
        <w:annotationRef/>
      </w:r>
      <w:r w:rsidR="00AC4645">
        <w:t>I c</w:t>
      </w:r>
      <w:r>
        <w:t>an’t cross-check HFPC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FFD"/>
    <w:multiLevelType w:val="hybridMultilevel"/>
    <w:tmpl w:val="395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08EE"/>
    <w:multiLevelType w:val="hybridMultilevel"/>
    <w:tmpl w:val="3F3C3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B57D8"/>
    <w:multiLevelType w:val="hybridMultilevel"/>
    <w:tmpl w:val="D220A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101E5"/>
    <w:multiLevelType w:val="hybridMultilevel"/>
    <w:tmpl w:val="AC54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546E"/>
    <w:rsid w:val="00045647"/>
    <w:rsid w:val="00070A4C"/>
    <w:rsid w:val="000A2F6F"/>
    <w:rsid w:val="000A6B93"/>
    <w:rsid w:val="00104DF2"/>
    <w:rsid w:val="00125ADF"/>
    <w:rsid w:val="00155C5B"/>
    <w:rsid w:val="00156D5F"/>
    <w:rsid w:val="0016793F"/>
    <w:rsid w:val="00193B33"/>
    <w:rsid w:val="00193FBE"/>
    <w:rsid w:val="001A7832"/>
    <w:rsid w:val="001D355A"/>
    <w:rsid w:val="001E0923"/>
    <w:rsid w:val="001E3453"/>
    <w:rsid w:val="0022208F"/>
    <w:rsid w:val="00225493"/>
    <w:rsid w:val="00233119"/>
    <w:rsid w:val="0025158C"/>
    <w:rsid w:val="002572C2"/>
    <w:rsid w:val="0029356A"/>
    <w:rsid w:val="00316560"/>
    <w:rsid w:val="00380B74"/>
    <w:rsid w:val="003838DD"/>
    <w:rsid w:val="003F5DA4"/>
    <w:rsid w:val="00402E2F"/>
    <w:rsid w:val="00454A4B"/>
    <w:rsid w:val="0045521B"/>
    <w:rsid w:val="004702F6"/>
    <w:rsid w:val="00474B66"/>
    <w:rsid w:val="00500333"/>
    <w:rsid w:val="005724F6"/>
    <w:rsid w:val="00595DF0"/>
    <w:rsid w:val="00642B80"/>
    <w:rsid w:val="00673475"/>
    <w:rsid w:val="00693F00"/>
    <w:rsid w:val="006F149B"/>
    <w:rsid w:val="006F2455"/>
    <w:rsid w:val="006F2A7A"/>
    <w:rsid w:val="00720971"/>
    <w:rsid w:val="00721FDD"/>
    <w:rsid w:val="00743CAC"/>
    <w:rsid w:val="0075205F"/>
    <w:rsid w:val="00770D73"/>
    <w:rsid w:val="00782A17"/>
    <w:rsid w:val="007934CA"/>
    <w:rsid w:val="007A654E"/>
    <w:rsid w:val="007C5127"/>
    <w:rsid w:val="007F5F32"/>
    <w:rsid w:val="007F7D90"/>
    <w:rsid w:val="00865D3E"/>
    <w:rsid w:val="008B701D"/>
    <w:rsid w:val="008E7B68"/>
    <w:rsid w:val="00915D5A"/>
    <w:rsid w:val="00923C05"/>
    <w:rsid w:val="00925AE4"/>
    <w:rsid w:val="00981B4E"/>
    <w:rsid w:val="009858BB"/>
    <w:rsid w:val="009F2CE5"/>
    <w:rsid w:val="00A111D7"/>
    <w:rsid w:val="00A36EAF"/>
    <w:rsid w:val="00AC4645"/>
    <w:rsid w:val="00B43C14"/>
    <w:rsid w:val="00B47CFA"/>
    <w:rsid w:val="00BB3E32"/>
    <w:rsid w:val="00BD09C8"/>
    <w:rsid w:val="00BE3DBD"/>
    <w:rsid w:val="00C033C8"/>
    <w:rsid w:val="00C62B27"/>
    <w:rsid w:val="00C62E5D"/>
    <w:rsid w:val="00C76B12"/>
    <w:rsid w:val="00C95873"/>
    <w:rsid w:val="00D42BC6"/>
    <w:rsid w:val="00D53E04"/>
    <w:rsid w:val="00D97428"/>
    <w:rsid w:val="00DC1B4E"/>
    <w:rsid w:val="00DE7425"/>
    <w:rsid w:val="00E14005"/>
    <w:rsid w:val="00E54DA4"/>
    <w:rsid w:val="00E658F3"/>
    <w:rsid w:val="00EE2ADB"/>
    <w:rsid w:val="00EF188F"/>
    <w:rsid w:val="00F05694"/>
    <w:rsid w:val="00F41DDB"/>
    <w:rsid w:val="00FA0234"/>
    <w:rsid w:val="00FB4AF0"/>
    <w:rsid w:val="00FB66B6"/>
    <w:rsid w:val="00FC6EFD"/>
    <w:rsid w:val="00FD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oes/tables.htm" TargetMode="External"/><Relationship Id="rId13" Type="http://schemas.openxmlformats.org/officeDocument/2006/relationships/hyperlink" Target="http://www.census.gov//govs/local/historical_data_2012.html" TargetMode="External"/><Relationship Id="rId18" Type="http://schemas.openxmlformats.org/officeDocument/2006/relationships/hyperlink" Target="http://www.census.gov/popest/" TargetMode="External"/><Relationship Id="rId26" Type="http://schemas.openxmlformats.org/officeDocument/2006/relationships/hyperlink" Target="http://mobility.tamu.edu/ums/" TargetMode="External"/><Relationship Id="rId3" Type="http://schemas.openxmlformats.org/officeDocument/2006/relationships/styles" Target="styles.xml"/><Relationship Id="rId21" Type="http://schemas.openxmlformats.org/officeDocument/2006/relationships/hyperlink" Target="https://nces.ed.gov/nationsreportcard/naepdata/dataset.aspx"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census.gov//govs/local/historical_data_2012.html" TargetMode="External"/><Relationship Id="rId17" Type="http://schemas.openxmlformats.org/officeDocument/2006/relationships/hyperlink" Target="http://www.bea.gov/regional/" TargetMode="External"/><Relationship Id="rId25" Type="http://schemas.openxmlformats.org/officeDocument/2006/relationships/hyperlink" Target="https://www.fhwa.dot.gov/policyinformation/statistics/2012/" TargetMode="External"/><Relationship Id="rId33" Type="http://schemas.openxmlformats.org/officeDocument/2006/relationships/hyperlink" Target="https://www.huduser.gov/portal/datasets/fmr.html" TargetMode="External"/><Relationship Id="rId2" Type="http://schemas.openxmlformats.org/officeDocument/2006/relationships/numbering" Target="numbering.xml"/><Relationship Id="rId16" Type="http://schemas.openxmlformats.org/officeDocument/2006/relationships/hyperlink" Target="https://www.treasury.gov/resource-center/economic-policy/taxable-resources/Pages/Total-Taxable-Resources.aspx" TargetMode="External"/><Relationship Id="rId20" Type="http://schemas.openxmlformats.org/officeDocument/2006/relationships/hyperlink" Target="http://www.census.gov/govs/apes/historical_data_2012.html" TargetMode="External"/><Relationship Id="rId29" Type="http://schemas.openxmlformats.org/officeDocument/2006/relationships/hyperlink" Target="http://kff.org/medicaid/state-indicator/medicaid-spending-by-enrollment-gro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sus.gov//govs/local/historical_data_2012.html" TargetMode="External"/><Relationship Id="rId24" Type="http://schemas.openxmlformats.org/officeDocument/2006/relationships/hyperlink" Target="http://webapp.urban.org/higher-education/" TargetMode="External"/><Relationship Id="rId32" Type="http://schemas.openxmlformats.org/officeDocument/2006/relationships/hyperlink" Target="https://www.huduser.gov/portal/datasets/picture/yearlydata.html" TargetMode="External"/><Relationship Id="rId5" Type="http://schemas.openxmlformats.org/officeDocument/2006/relationships/settings" Target="settings.xml"/><Relationship Id="rId15" Type="http://schemas.openxmlformats.org/officeDocument/2006/relationships/hyperlink" Target="https://www.census.gov/geo/reference/state-area.html" TargetMode="External"/><Relationship Id="rId23" Type="http://schemas.openxmlformats.org/officeDocument/2006/relationships/hyperlink" Target="http://www.census.gov/govs/apes/historical_data_2012.html" TargetMode="External"/><Relationship Id="rId28" Type="http://schemas.openxmlformats.org/officeDocument/2006/relationships/hyperlink" Target="http://trim3.urban.org/T3Welcome.php" TargetMode="External"/><Relationship Id="rId10" Type="http://schemas.openxmlformats.org/officeDocument/2006/relationships/hyperlink" Target="http://www.census.gov/govs/apes/historical_data_2012.html" TargetMode="External"/><Relationship Id="rId19" Type="http://schemas.openxmlformats.org/officeDocument/2006/relationships/hyperlink" Target="http://www.census.gov/hhes/school/data/cps/historical/" TargetMode="External"/><Relationship Id="rId31" Type="http://schemas.openxmlformats.org/officeDocument/2006/relationships/hyperlink" Target="https://www.ssa.gov/policy/data_title.html" TargetMode="External"/><Relationship Id="rId4" Type="http://schemas.microsoft.com/office/2007/relationships/stylesWithEffects" Target="stylesWithEffects.xml"/><Relationship Id="rId9" Type="http://schemas.openxmlformats.org/officeDocument/2006/relationships/hyperlink" Target="http://www.onetcenter.org/database.html?p=2" TargetMode="External"/><Relationship Id="rId14" Type="http://schemas.openxmlformats.org/officeDocument/2006/relationships/hyperlink" Target="http://slfdqs.taxpolicycenter.org/pages.cfm" TargetMode="External"/><Relationship Id="rId22" Type="http://schemas.openxmlformats.org/officeDocument/2006/relationships/hyperlink" Target="http://www.census.gov//govs/local/historical_data_2012.html" TargetMode="External"/><Relationship Id="rId27" Type="http://schemas.openxmlformats.org/officeDocument/2006/relationships/hyperlink" Target="http://www.ntdprogram.gov/ntdprogram/data.htm" TargetMode="External"/><Relationship Id="rId30" Type="http://schemas.openxmlformats.org/officeDocument/2006/relationships/hyperlink" Target="http://trim3.urban.org/T3Welcome.ph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37877-D8A8-4C7D-A003-33A15F67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21120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Iselin</dc:creator>
  <cp:lastModifiedBy>Gault, Sarah</cp:lastModifiedBy>
  <cp:revision>2</cp:revision>
  <dcterms:created xsi:type="dcterms:W3CDTF">2016-02-22T18:03:00Z</dcterms:created>
  <dcterms:modified xsi:type="dcterms:W3CDTF">2016-02-22T18:03:00Z</dcterms:modified>
</cp:coreProperties>
</file>